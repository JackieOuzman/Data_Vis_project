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43" w:rsidRDefault="008D461E">
      <w:pPr>
        <w:pStyle w:val="Title"/>
      </w:pPr>
      <w:r>
        <w:t xml:space="preserve">Taylors maturity sampling data </w:t>
      </w:r>
      <w:del w:id="0" w:author="Ouzman, Jackie (Agriculture, Waite Campus)" w:date="2018-08-09T21:35:00Z">
        <w:r w:rsidDel="00A11055">
          <w:delText>visulisation</w:delText>
        </w:r>
      </w:del>
      <w:ins w:id="1" w:author="Ouzman, Jackie (Agriculture, Waite Campus)" w:date="2018-08-09T21:35:00Z">
        <w:r w:rsidR="00A11055">
          <w:t>visualisation</w:t>
        </w:r>
      </w:ins>
    </w:p>
    <w:p w:rsidR="00026743" w:rsidRDefault="008D461E">
      <w:pPr>
        <w:pStyle w:val="Heading1"/>
      </w:pPr>
      <w:bookmarkStart w:id="2" w:name="add-in-table-of-contents-when-i-work-out"/>
      <w:bookmarkEnd w:id="2"/>
      <w:r>
        <w:rPr>
          <w:i/>
        </w:rPr>
        <w:t>Add in table of contents when I work out how</w:t>
      </w:r>
    </w:p>
    <w:p w:rsidR="00026743" w:rsidRDefault="008D461E">
      <w:pPr>
        <w:numPr>
          <w:ilvl w:val="0"/>
          <w:numId w:val="3"/>
        </w:numPr>
      </w:pPr>
      <w:r>
        <w:t>Set up Git</w:t>
      </w:r>
    </w:p>
    <w:p w:rsidR="00026743" w:rsidRDefault="008D461E">
      <w:pPr>
        <w:numPr>
          <w:ilvl w:val="0"/>
          <w:numId w:val="3"/>
        </w:numPr>
      </w:pPr>
      <w:r>
        <w:t>import data and make tidy</w:t>
      </w:r>
    </w:p>
    <w:p w:rsidR="00026743" w:rsidRDefault="008D461E">
      <w:pPr>
        <w:numPr>
          <w:ilvl w:val="0"/>
          <w:numId w:val="3"/>
        </w:numPr>
      </w:pPr>
      <w:r>
        <w:t>display data</w:t>
      </w:r>
    </w:p>
    <w:p w:rsidR="00026743" w:rsidRDefault="008D461E">
      <w:pPr>
        <w:pStyle w:val="Heading1"/>
      </w:pPr>
      <w:bookmarkStart w:id="3" w:name="setting-up-working-environmnets."/>
      <w:bookmarkEnd w:id="3"/>
      <w:r>
        <w:t xml:space="preserve">Setting up working </w:t>
      </w:r>
      <w:del w:id="4" w:author="Ouzman, Jackie (Agriculture, Waite Campus)" w:date="2018-08-09T21:36:00Z">
        <w:r w:rsidDel="00A11055">
          <w:delText>environmnets</w:delText>
        </w:r>
      </w:del>
      <w:ins w:id="5" w:author="Ouzman, Jackie (Agriculture, Waite Campus)" w:date="2018-08-09T21:36:00Z">
        <w:r w:rsidR="00A11055">
          <w:t>environments</w:t>
        </w:r>
      </w:ins>
      <w:r>
        <w:t>.</w:t>
      </w:r>
    </w:p>
    <w:p w:rsidR="00026743" w:rsidRDefault="008D461E">
      <w:pPr>
        <w:pStyle w:val="Heading2"/>
      </w:pPr>
      <w:bookmarkStart w:id="6" w:name="working-directory-and-folders"/>
      <w:bookmarkEnd w:id="6"/>
      <w:r>
        <w:t>Working directory and folders</w:t>
      </w:r>
    </w:p>
    <w:p w:rsidR="00026743" w:rsidRDefault="008D461E">
      <w:pPr>
        <w:pStyle w:val="FirstParagraph"/>
      </w:pPr>
      <w:r>
        <w:t>In my DATASCHOOL working directory, I created a new folders to organise my work.</w:t>
      </w:r>
    </w:p>
    <w:p w:rsidR="00026743" w:rsidRDefault="008D461E">
      <w:pPr>
        <w:pStyle w:val="BodyText"/>
      </w:pPr>
      <w:r>
        <w:t>I have a folder for my raw data, scripts and figures.</w:t>
      </w:r>
    </w:p>
    <w:p w:rsidR="00026743" w:rsidRDefault="008D461E">
      <w:pPr>
        <w:pStyle w:val="BodyText"/>
      </w:pPr>
      <w:r>
        <w:t>Using the drop down in R studio I have also created files, in which I will do my work.</w:t>
      </w:r>
    </w:p>
    <w:p w:rsidR="00026743" w:rsidRDefault="008D461E">
      <w:pPr>
        <w:pStyle w:val="BodyText"/>
      </w:pPr>
      <w:r>
        <w:t>These files are:</w:t>
      </w:r>
    </w:p>
    <w:p w:rsidR="00026743" w:rsidRDefault="008D461E">
      <w:pPr>
        <w:numPr>
          <w:ilvl w:val="0"/>
          <w:numId w:val="4"/>
        </w:numPr>
      </w:pPr>
      <w:r>
        <w:t>Create a new proj</w:t>
      </w:r>
      <w:r>
        <w:t>ect in R studio</w:t>
      </w:r>
    </w:p>
    <w:p w:rsidR="00026743" w:rsidRDefault="008D461E">
      <w:pPr>
        <w:numPr>
          <w:ilvl w:val="0"/>
          <w:numId w:val="4"/>
        </w:numPr>
      </w:pPr>
      <w:r>
        <w:t>Create a new script file in R</w:t>
      </w:r>
    </w:p>
    <w:p w:rsidR="00026743" w:rsidRDefault="008D461E">
      <w:pPr>
        <w:numPr>
          <w:ilvl w:val="0"/>
          <w:numId w:val="4"/>
        </w:numPr>
      </w:pPr>
      <w:r>
        <w:t>Create a new markdown file</w:t>
      </w:r>
    </w:p>
    <w:p w:rsidR="00026743" w:rsidRDefault="008D461E">
      <w:pPr>
        <w:pStyle w:val="FirstParagraph"/>
      </w:pPr>
      <w:r>
        <w:t>The advantage of creating a new project in R studio is that I am prompted to create a git repository</w:t>
      </w:r>
    </w:p>
    <w:p w:rsidR="00026743" w:rsidRDefault="008D461E">
      <w:pPr>
        <w:pStyle w:val="Heading2"/>
      </w:pPr>
      <w:bookmarkStart w:id="7" w:name="creating-a-git-repository."/>
      <w:bookmarkEnd w:id="7"/>
      <w:r>
        <w:t>Creating a GIT repository.</w:t>
      </w:r>
    </w:p>
    <w:p w:rsidR="00026743" w:rsidRDefault="008D461E">
      <w:pPr>
        <w:pStyle w:val="FirstParagraph"/>
      </w:pPr>
      <w:r>
        <w:t>When I select create a new project in R studio, I go on</w:t>
      </w:r>
      <w:r>
        <w:t xml:space="preserve">to create a new directory and new project, here is a small checkbox ‘create git repository’. Once this is </w:t>
      </w:r>
      <w:del w:id="8" w:author="Ouzman, Jackie (Agriculture, Waite Campus)" w:date="2018-08-09T21:36:00Z">
        <w:r w:rsidDel="00A11055">
          <w:delText>selcted</w:delText>
        </w:r>
      </w:del>
      <w:ins w:id="9" w:author="Ouzman, Jackie (Agriculture, Waite Campus)" w:date="2018-08-09T21:36:00Z">
        <w:r w:rsidR="00A11055">
          <w:t>selected</w:t>
        </w:r>
      </w:ins>
      <w:r>
        <w:t xml:space="preserve"> I can go to R studio </w:t>
      </w:r>
      <w:del w:id="10" w:author="Ouzman, Jackie (Agriculture, Waite Campus)" w:date="2018-08-09T21:36:00Z">
        <w:r w:rsidDel="00A11055">
          <w:delText>Termial</w:delText>
        </w:r>
      </w:del>
      <w:ins w:id="11" w:author="Ouzman, Jackie (Agriculture, Waite Campus)" w:date="2018-08-09T21:36:00Z">
        <w:r w:rsidR="00A11055">
          <w:t>Terminal</w:t>
        </w:r>
      </w:ins>
      <w:r>
        <w:t xml:space="preserve"> to double check that I have </w:t>
      </w:r>
      <w:del w:id="12" w:author="Ouzman, Jackie (Agriculture, Waite Campus)" w:date="2018-08-09T21:36:00Z">
        <w:r w:rsidDel="00A11055">
          <w:delText>respository</w:delText>
        </w:r>
      </w:del>
      <w:ins w:id="13" w:author="Ouzman, Jackie (Agriculture, Waite Campus)" w:date="2018-08-09T21:36:00Z">
        <w:r w:rsidR="00A11055">
          <w:t>repository</w:t>
        </w:r>
      </w:ins>
      <w:r>
        <w:t>.</w:t>
      </w:r>
    </w:p>
    <w:p w:rsidR="00026743" w:rsidRDefault="008D461E">
      <w:pPr>
        <w:pStyle w:val="BodyText"/>
      </w:pPr>
      <w:r>
        <w:t xml:space="preserve">In the terminal $git status ## Next step is to go to GitHub log in, and </w:t>
      </w:r>
      <w:r>
        <w:t xml:space="preserve">create a new </w:t>
      </w:r>
      <w:del w:id="14" w:author="Ouzman, Jackie (Agriculture, Waite Campus)" w:date="2018-08-09T21:36:00Z">
        <w:r w:rsidDel="00A11055">
          <w:delText>repostitory</w:delText>
        </w:r>
      </w:del>
      <w:ins w:id="15" w:author="Ouzman, Jackie (Agriculture, Waite Campus)" w:date="2018-08-09T21:36:00Z">
        <w:r w:rsidR="00A11055">
          <w:t>repository</w:t>
        </w:r>
      </w:ins>
      <w:r>
        <w:t>.</w:t>
      </w:r>
    </w:p>
    <w:p w:rsidR="00026743" w:rsidRDefault="008D461E">
      <w:pPr>
        <w:pStyle w:val="BodyText"/>
      </w:pPr>
      <w:r>
        <w:t xml:space="preserve">I </w:t>
      </w:r>
      <w:del w:id="16" w:author="Ouzman, Jackie (Agriculture, Waite Campus)" w:date="2018-08-09T21:36:00Z">
        <w:r w:rsidDel="00A11055">
          <w:delText>selecetd</w:delText>
        </w:r>
      </w:del>
      <w:ins w:id="17" w:author="Ouzman, Jackie (Agriculture, Waite Campus)" w:date="2018-08-09T21:36:00Z">
        <w:r w:rsidR="00A11055">
          <w:t>selected</w:t>
        </w:r>
      </w:ins>
      <w:r>
        <w:t xml:space="preserve"> public</w:t>
      </w:r>
    </w:p>
    <w:p w:rsidR="00026743" w:rsidRDefault="008D461E">
      <w:pPr>
        <w:pStyle w:val="BodyText"/>
      </w:pPr>
      <w:r>
        <w:t>Simply follow the instructions</w:t>
      </w:r>
    </w:p>
    <w:p w:rsidR="00026743" w:rsidRDefault="008D461E">
      <w:pPr>
        <w:pStyle w:val="BodyText"/>
      </w:pPr>
      <w:r>
        <w:t>‘….or push on existing repository from command line’</w:t>
      </w:r>
    </w:p>
    <w:p w:rsidR="00026743" w:rsidRDefault="008D461E">
      <w:pPr>
        <w:pStyle w:val="BodyText"/>
      </w:pPr>
      <w:r>
        <w:t>copy the code and paste in R studio terminal - done!</w:t>
      </w:r>
    </w:p>
    <w:p w:rsidR="00026743" w:rsidRDefault="008D461E">
      <w:pPr>
        <w:pStyle w:val="BodyText"/>
      </w:pPr>
      <w:r>
        <w:lastRenderedPageBreak/>
        <w:t xml:space="preserve">This part is setting up a </w:t>
      </w:r>
      <w:del w:id="18" w:author="Ouzman, Jackie (Agriculture, Waite Campus)" w:date="2018-08-09T21:36:00Z">
        <w:r w:rsidDel="00A11055">
          <w:delText>repsoitory</w:delText>
        </w:r>
      </w:del>
      <w:ins w:id="19" w:author="Ouzman, Jackie (Agriculture, Waite Campus)" w:date="2018-08-09T21:36:00Z">
        <w:r w:rsidR="00A11055">
          <w:t>repository</w:t>
        </w:r>
      </w:ins>
      <w:r>
        <w:t xml:space="preserve"> on Github which allows my work to be p</w:t>
      </w:r>
      <w:r>
        <w:t>ushed from my local computer to Github - Safe and sound!</w:t>
      </w:r>
    </w:p>
    <w:p w:rsidR="00026743" w:rsidRDefault="008D461E">
      <w:pPr>
        <w:pStyle w:val="Heading2"/>
      </w:pPr>
      <w:bookmarkStart w:id="20" w:name="staging-commiting-and-pushing-in-r-studi"/>
      <w:bookmarkEnd w:id="20"/>
      <w:r>
        <w:t xml:space="preserve">Staging, </w:t>
      </w:r>
      <w:del w:id="21" w:author="Ouzman, Jackie (Agriculture, Waite Campus)" w:date="2018-08-09T21:37:00Z">
        <w:r w:rsidDel="00A11055">
          <w:delText>commiting</w:delText>
        </w:r>
      </w:del>
      <w:ins w:id="22" w:author="Ouzman, Jackie (Agriculture, Waite Campus)" w:date="2018-08-09T21:37:00Z">
        <w:r w:rsidR="00A11055">
          <w:t>committing</w:t>
        </w:r>
      </w:ins>
      <w:r>
        <w:t xml:space="preserve"> and pushing in R studio</w:t>
      </w:r>
    </w:p>
    <w:p w:rsidR="00026743" w:rsidRDefault="008D461E">
      <w:pPr>
        <w:pStyle w:val="FirstParagraph"/>
      </w:pPr>
      <w:r>
        <w:t>Again R studio makes things easy for me!</w:t>
      </w:r>
    </w:p>
    <w:p w:rsidR="00026743" w:rsidRDefault="008D461E">
      <w:pPr>
        <w:pStyle w:val="BodyText"/>
      </w:pPr>
      <w:r>
        <w:t>Git pane has a list of my files.</w:t>
      </w:r>
    </w:p>
    <w:p w:rsidR="00026743" w:rsidRDefault="008D461E">
      <w:pPr>
        <w:pStyle w:val="BodyText"/>
      </w:pPr>
      <w:r>
        <w:t>Checkbox allows me to stage the files and then commit.</w:t>
      </w:r>
    </w:p>
    <w:p w:rsidR="00026743" w:rsidRDefault="008D461E">
      <w:pPr>
        <w:pStyle w:val="BodyText"/>
      </w:pPr>
      <w:r>
        <w:t>Adding a comment on the commit window.</w:t>
      </w:r>
    </w:p>
    <w:p w:rsidR="00026743" w:rsidRDefault="008D461E">
      <w:pPr>
        <w:pStyle w:val="BodyText"/>
      </w:pPr>
      <w:r>
        <w:t xml:space="preserve">At the end of the </w:t>
      </w:r>
      <w:del w:id="23" w:author="Ouzman, Jackie (Agriculture, Waite Campus)" w:date="2018-08-09T21:37:00Z">
        <w:r w:rsidDel="00A11055">
          <w:delText>day</w:delText>
        </w:r>
      </w:del>
      <w:ins w:id="24" w:author="Ouzman, Jackie (Agriculture, Waite Campus)" w:date="2018-08-09T21:37:00Z">
        <w:r w:rsidR="00A11055">
          <w:t>day,</w:t>
        </w:r>
      </w:ins>
      <w:r>
        <w:t xml:space="preserve"> I can push my files to Github using the push icon in the git window.</w:t>
      </w:r>
    </w:p>
    <w:p w:rsidR="00026743" w:rsidRDefault="008D461E">
      <w:pPr>
        <w:pStyle w:val="Heading1"/>
      </w:pPr>
      <w:bookmarkStart w:id="25" w:name="importing-data."/>
      <w:bookmarkEnd w:id="25"/>
      <w:r>
        <w:t>Importing data.</w:t>
      </w:r>
    </w:p>
    <w:p w:rsidR="00026743" w:rsidRDefault="008D461E">
      <w:pPr>
        <w:numPr>
          <w:ilvl w:val="0"/>
          <w:numId w:val="5"/>
        </w:numPr>
      </w:pPr>
      <w:r>
        <w:t>Import tidyverse and ggplot2 (note tidyverse already had ggplot2)</w:t>
      </w:r>
    </w:p>
    <w:p w:rsidR="00026743" w:rsidRDefault="008D461E">
      <w:pPr>
        <w:numPr>
          <w:ilvl w:val="0"/>
          <w:numId w:val="5"/>
        </w:numPr>
      </w:pPr>
      <w:r>
        <w:t>Import dplyer</w:t>
      </w:r>
    </w:p>
    <w:p w:rsidR="00026743" w:rsidRDefault="008D461E">
      <w:pPr>
        <w:numPr>
          <w:ilvl w:val="0"/>
          <w:numId w:val="5"/>
        </w:numPr>
      </w:pPr>
      <w:r>
        <w:t>Import my data using read_csv</w:t>
      </w:r>
    </w:p>
    <w:p w:rsidR="00026743" w:rsidRDefault="008D46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26743" w:rsidRDefault="008D461E">
      <w:pPr>
        <w:pStyle w:val="SourceCode"/>
      </w:pPr>
      <w:r>
        <w:rPr>
          <w:rStyle w:val="VerbatimChar"/>
        </w:rPr>
        <w:t>## -- Attaching packages ------------------------------------------------------- tidyverse 1.2.1 --</w:t>
      </w:r>
    </w:p>
    <w:p w:rsidR="00026743" w:rsidRDefault="008D461E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 xml:space="preserve">## v readr   1.1.1  </w:t>
      </w:r>
      <w:r>
        <w:rPr>
          <w:rStyle w:val="VerbatimChar"/>
        </w:rPr>
        <w:t xml:space="preserve">   v forcats 0.3.0</w:t>
      </w:r>
    </w:p>
    <w:p w:rsidR="00026743" w:rsidRDefault="008D461E">
      <w:pPr>
        <w:pStyle w:val="SourceCode"/>
      </w:pPr>
      <w:r>
        <w:rPr>
          <w:rStyle w:val="VerbatimChar"/>
        </w:rPr>
        <w:t>## -- Conflicts 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026743" w:rsidRDefault="008D46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maturity_data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"Raw_data/Ta</w:t>
      </w:r>
      <w:r>
        <w:rPr>
          <w:rStyle w:val="StringTok"/>
        </w:rPr>
        <w:t>ylors_maturity_2015_2016.csv"</w:t>
      </w:r>
      <w:r>
        <w:rPr>
          <w:rStyle w:val="NormalTok"/>
        </w:rPr>
        <w:t>)</w:t>
      </w:r>
    </w:p>
    <w:p w:rsidR="00026743" w:rsidRDefault="008D461E">
      <w:pPr>
        <w:pStyle w:val="SourceCode"/>
      </w:pPr>
      <w:r>
        <w:rPr>
          <w:rStyle w:val="VerbatimChar"/>
        </w:rPr>
        <w:t>## Warning: Missing column names filled in: 'X19' [19], 'X20' [20],</w:t>
      </w:r>
      <w:r>
        <w:br/>
      </w:r>
      <w:r>
        <w:rPr>
          <w:rStyle w:val="VerbatimChar"/>
        </w:rPr>
        <w:t>## 'X21' [21], 'X22' [22], 'X23' [23], 'X24' [24], 'X25' [25], 'X26' [26],</w:t>
      </w:r>
      <w:r>
        <w:br/>
      </w:r>
      <w:r>
        <w:rPr>
          <w:rStyle w:val="VerbatimChar"/>
        </w:rPr>
        <w:t>## 'X27' [27], 'X28' [28], 'X29' [29], 'X30' [30], 'X31' [31]</w:t>
      </w:r>
    </w:p>
    <w:p w:rsidR="00026743" w:rsidRDefault="008D461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Year = col_integer(),</w:t>
      </w:r>
      <w:r>
        <w:br/>
      </w:r>
      <w:r>
        <w:rPr>
          <w:rStyle w:val="VerbatimChar"/>
        </w:rPr>
        <w:t>##   `sampling event` = col_integer(),</w:t>
      </w:r>
      <w:r>
        <w:br/>
      </w:r>
      <w:r>
        <w:rPr>
          <w:rStyle w:val="VerbatimChar"/>
        </w:rPr>
        <w:t>##   GFV = col_integer(),</w:t>
      </w:r>
      <w:r>
        <w:br/>
      </w:r>
      <w:r>
        <w:rPr>
          <w:rStyle w:val="VerbatimChar"/>
        </w:rPr>
        <w:lastRenderedPageBreak/>
        <w:t>##   Sample = col_integer(),</w:t>
      </w:r>
      <w:r>
        <w:br/>
      </w:r>
      <w:r>
        <w:rPr>
          <w:rStyle w:val="VerbatimChar"/>
        </w:rPr>
        <w:t>##   `GPS sampling  pt ID` = col_integer(),</w:t>
      </w:r>
      <w:r>
        <w:br/>
      </w:r>
      <w:r>
        <w:rPr>
          <w:rStyle w:val="VerbatimChar"/>
        </w:rPr>
        <w:t>##   POINT_X</w:t>
      </w:r>
      <w:r>
        <w:rPr>
          <w:rStyle w:val="VerbatimChar"/>
        </w:rPr>
        <w:t xml:space="preserve"> = col_double(),</w:t>
      </w:r>
      <w:r>
        <w:br/>
      </w:r>
      <w:r>
        <w:rPr>
          <w:rStyle w:val="VerbatimChar"/>
        </w:rPr>
        <w:t>##   POINT_Y = col_double(),</w:t>
      </w:r>
      <w:r>
        <w:br/>
      </w:r>
      <w:r>
        <w:rPr>
          <w:rStyle w:val="VerbatimChar"/>
        </w:rPr>
        <w:t>##   pH = col_double(),</w:t>
      </w:r>
      <w:r>
        <w:br/>
      </w:r>
      <w:r>
        <w:rPr>
          <w:rStyle w:val="VerbatimChar"/>
        </w:rPr>
        <w:t>##   TA = col_double(),</w:t>
      </w:r>
      <w:r>
        <w:br/>
      </w:r>
      <w:r>
        <w:rPr>
          <w:rStyle w:val="VerbatimChar"/>
        </w:rPr>
        <w:t>##   brix = col_double(),</w:t>
      </w:r>
      <w:r>
        <w:br/>
      </w:r>
      <w:r>
        <w:rPr>
          <w:rStyle w:val="VerbatimChar"/>
        </w:rPr>
        <w:t>##   `bunch wt` = col_double(),</w:t>
      </w:r>
      <w:r>
        <w:br/>
      </w:r>
      <w:r>
        <w:rPr>
          <w:rStyle w:val="VerbatimChar"/>
        </w:rPr>
        <w:t>##   `Mean berry wt` = col_double(),</w:t>
      </w:r>
      <w:r>
        <w:br/>
      </w:r>
      <w:r>
        <w:rPr>
          <w:rStyle w:val="VerbatimChar"/>
        </w:rPr>
        <w:t>##   `berries/bunch` = col_integer(),</w:t>
      </w:r>
      <w:r>
        <w:br/>
      </w:r>
      <w:r>
        <w:rPr>
          <w:rStyle w:val="VerbatimChar"/>
        </w:rPr>
        <w:t xml:space="preserve">##   `Colour per berry Wt` = </w:t>
      </w:r>
      <w:r>
        <w:rPr>
          <w:rStyle w:val="VerbatimChar"/>
        </w:rPr>
        <w:t>col_double(),</w:t>
      </w:r>
      <w:r>
        <w:br/>
      </w:r>
      <w:r>
        <w:rPr>
          <w:rStyle w:val="VerbatimChar"/>
        </w:rPr>
        <w:t>##   `Phenolic per berry Wt` = col_double(),</w:t>
      </w:r>
      <w:r>
        <w:br/>
      </w:r>
      <w:r>
        <w:rPr>
          <w:rStyle w:val="VerbatimChar"/>
        </w:rPr>
        <w:t>##   `Colour per berry` = col_double(),</w:t>
      </w:r>
      <w:r>
        <w:br/>
      </w:r>
      <w:r>
        <w:rPr>
          <w:rStyle w:val="VerbatimChar"/>
        </w:rPr>
        <w:t>##   `Phenolic per berry` = col_double()</w:t>
      </w:r>
      <w:r>
        <w:br/>
      </w:r>
      <w:r>
        <w:rPr>
          <w:rStyle w:val="VerbatimChar"/>
        </w:rPr>
        <w:t>## )</w:t>
      </w:r>
    </w:p>
    <w:p w:rsidR="00026743" w:rsidRDefault="008D461E">
      <w:pPr>
        <w:pStyle w:val="SourceCode"/>
      </w:pPr>
      <w:r>
        <w:rPr>
          <w:rStyle w:val="VerbatimChar"/>
        </w:rPr>
        <w:t>## See spec(...) for full column specifications.</w:t>
      </w:r>
    </w:p>
    <w:p w:rsidR="00026743" w:rsidRDefault="008D461E">
      <w:pPr>
        <w:pStyle w:val="Heading1"/>
      </w:pPr>
      <w:bookmarkStart w:id="26" w:name="check-out-what-my-data-looks-like"/>
      <w:bookmarkEnd w:id="26"/>
      <w:r>
        <w:t>Check out what my data looks like</w:t>
      </w:r>
    </w:p>
    <w:p w:rsidR="00026743" w:rsidRDefault="008D461E">
      <w:pPr>
        <w:pStyle w:val="FirstParagraph"/>
      </w:pPr>
      <w:r>
        <w:t>I have a few options here;</w:t>
      </w:r>
    </w:p>
    <w:p w:rsidR="00026743" w:rsidRDefault="008D461E">
      <w:pPr>
        <w:pStyle w:val="BodyText"/>
      </w:pPr>
      <w:r>
        <w:t>*</w:t>
      </w:r>
      <w:r>
        <w:t>head()</w:t>
      </w:r>
    </w:p>
    <w:p w:rsidR="00026743" w:rsidRDefault="008D461E">
      <w:pPr>
        <w:pStyle w:val="BodyText"/>
      </w:pPr>
      <w:r>
        <w:t>*str()</w:t>
      </w:r>
    </w:p>
    <w:p w:rsidR="00026743" w:rsidRDefault="008D461E">
      <w:pPr>
        <w:pStyle w:val="BodyText"/>
      </w:pPr>
      <w:r>
        <w:t>*View(maturity_data)</w:t>
      </w:r>
    </w:p>
    <w:p w:rsidR="00026743" w:rsidRDefault="008D461E">
      <w:pPr>
        <w:pStyle w:val="BodyText"/>
      </w:pPr>
      <w:r>
        <w:t>*glimps</w:t>
      </w:r>
    </w:p>
    <w:p w:rsidR="00026743" w:rsidRDefault="008D461E">
      <w:pPr>
        <w:pStyle w:val="SourceCode"/>
      </w:pPr>
      <w:r>
        <w:rPr>
          <w:rStyle w:val="CommentTok"/>
        </w:rPr>
        <w:t>#str(maturity_data)</w:t>
      </w:r>
      <w:r>
        <w:br/>
      </w:r>
      <w:r>
        <w:rPr>
          <w:rStyle w:val="CommentTok"/>
        </w:rPr>
        <w:t>#head(maturity_data)</w:t>
      </w:r>
      <w:r>
        <w:br/>
      </w:r>
      <w:r>
        <w:rPr>
          <w:rStyle w:val="CommentTok"/>
        </w:rPr>
        <w:t>#View(maturity_data)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(maturity_data)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31</w:t>
      </w:r>
      <w:r>
        <w:br/>
      </w:r>
      <w:r>
        <w:rPr>
          <w:rStyle w:val="VerbatimChar"/>
        </w:rPr>
        <w:t>## $ Year                    &lt;int&gt; 2015, 2015, 2015, 2015, 2015, 2015, 20...</w:t>
      </w:r>
      <w:r>
        <w:br/>
      </w:r>
      <w:r>
        <w:rPr>
          <w:rStyle w:val="VerbatimChar"/>
        </w:rPr>
        <w:t>## $ `samplin</w:t>
      </w:r>
      <w:r>
        <w:rPr>
          <w:rStyle w:val="VerbatimChar"/>
        </w:rPr>
        <w:t>g event`        &lt;int&gt; 1, 1, 1, 1, 1, 1, 1, 1, 1, 1, 1, 1, 1,...</w:t>
      </w:r>
      <w:r>
        <w:br/>
      </w:r>
      <w:r>
        <w:rPr>
          <w:rStyle w:val="VerbatimChar"/>
        </w:rPr>
        <w:t>## $ `Sampling date`         &lt;chr&gt; "14/01/2015", "14/01/2015", "14/01/201...</w:t>
      </w:r>
      <w:r>
        <w:br/>
      </w:r>
      <w:r>
        <w:rPr>
          <w:rStyle w:val="VerbatimChar"/>
        </w:rPr>
        <w:t>## $ GFV                     &lt;int&gt; 2414, 2414, 2414, 2414, 2414, 2414, 24...</w:t>
      </w:r>
      <w:r>
        <w:br/>
      </w:r>
      <w:r>
        <w:rPr>
          <w:rStyle w:val="VerbatimChar"/>
        </w:rPr>
        <w:t xml:space="preserve">## $ Sample                  &lt;int&gt; 1, </w:t>
      </w:r>
      <w:r>
        <w:rPr>
          <w:rStyle w:val="VerbatimChar"/>
        </w:rPr>
        <w:t>2, 3, 4, 5, 6, 7, 8, 9, 10, 11, 12,...</w:t>
      </w:r>
      <w:r>
        <w:br/>
      </w:r>
      <w:r>
        <w:rPr>
          <w:rStyle w:val="VerbatimChar"/>
        </w:rPr>
        <w:t>## $ `GPS sampling  pt ID`   &lt;int&gt; 101, 102, 103, 104, 105, 106, 107, 108...</w:t>
      </w:r>
      <w:r>
        <w:br/>
      </w:r>
      <w:r>
        <w:rPr>
          <w:rStyle w:val="VerbatimChar"/>
        </w:rPr>
        <w:t>## $ POINT_X                 &lt;dbl&gt; 286331.7, 286382.4, 286425.7, 286473.1...</w:t>
      </w:r>
      <w:r>
        <w:br/>
      </w:r>
      <w:r>
        <w:rPr>
          <w:rStyle w:val="VerbatimChar"/>
        </w:rPr>
        <w:t>## $ POINT_Y                 &lt;dbl&gt; 6236797, 6236810, 6236821, 6</w:t>
      </w:r>
      <w:r>
        <w:rPr>
          <w:rStyle w:val="VerbatimChar"/>
        </w:rPr>
        <w:t>236833, 62...</w:t>
      </w:r>
      <w:r>
        <w:br/>
      </w:r>
      <w:r>
        <w:rPr>
          <w:rStyle w:val="VerbatimChar"/>
        </w:rPr>
        <w:t>## $ pH                      &lt;dbl&gt; 2.724, 2.685, 2.789, 2.801, 2.695, 2.7...</w:t>
      </w:r>
      <w:r>
        <w:br/>
      </w:r>
      <w:r>
        <w:rPr>
          <w:rStyle w:val="VerbatimChar"/>
        </w:rPr>
        <w:t>## $ TA                      &lt;dbl&gt; 16.579, 16.699, 15.729, 15.304, 22.389...</w:t>
      </w:r>
      <w:r>
        <w:br/>
      </w:r>
      <w:r>
        <w:rPr>
          <w:rStyle w:val="VerbatimChar"/>
        </w:rPr>
        <w:t>## $ brix                    &lt;dbl&gt; 12.1, 12.1, 12.4, 12.4, 10.7, 11.9, 12...</w:t>
      </w:r>
      <w:r>
        <w:br/>
      </w:r>
      <w:r>
        <w:rPr>
          <w:rStyle w:val="VerbatimChar"/>
        </w:rPr>
        <w:t>## $ `bunch wt`              &lt;dbl&gt; 121.55, 158.68, 148.42, 143.55, 100.64...</w:t>
      </w:r>
      <w:r>
        <w:br/>
      </w:r>
      <w:r>
        <w:rPr>
          <w:rStyle w:val="VerbatimChar"/>
        </w:rPr>
        <w:t>## $ `Mean berry wt`         &lt;dbl&gt; 1.153, 1.139, 1.268, 1.392, 1.023, 0.9...</w:t>
      </w:r>
      <w:r>
        <w:br/>
      </w:r>
      <w:r>
        <w:rPr>
          <w:rStyle w:val="VerbatimChar"/>
        </w:rPr>
        <w:lastRenderedPageBreak/>
        <w:t>## $ `berries/bunch`         &lt;int&gt; 105, 139, 117, 103, 98, 99, 107, 106, ...</w:t>
      </w:r>
      <w:r>
        <w:br/>
      </w:r>
      <w:r>
        <w:rPr>
          <w:rStyle w:val="VerbatimChar"/>
        </w:rPr>
        <w:t>## $ `Colour per berry Wt</w:t>
      </w:r>
      <w:r>
        <w:rPr>
          <w:rStyle w:val="VerbatimChar"/>
        </w:rPr>
        <w:t>`   &lt;dbl&gt; 0.187, 0.204, 0.249, 0.218, 0.109, 0.1...</w:t>
      </w:r>
      <w:r>
        <w:br/>
      </w:r>
      <w:r>
        <w:rPr>
          <w:rStyle w:val="VerbatimChar"/>
        </w:rPr>
        <w:t>## $ `Phenolic per berry Wt` &lt;dbl&gt; 1.156, 1.221, 1.142, 1.111, 1.126, 1.1...</w:t>
      </w:r>
      <w:r>
        <w:br/>
      </w:r>
      <w:r>
        <w:rPr>
          <w:rStyle w:val="VerbatimChar"/>
        </w:rPr>
        <w:t>## $ `Colour per berry`      &lt;dbl&gt; 0.214, 0.243, 0.332, 0.293, 0.116, 0.1...</w:t>
      </w:r>
      <w:r>
        <w:br/>
      </w:r>
      <w:r>
        <w:rPr>
          <w:rStyle w:val="VerbatimChar"/>
        </w:rPr>
        <w:t>## $ `Phenolic per berry`    &lt;dbl&gt; 1.324, 1.456, 1</w:t>
      </w:r>
      <w:r>
        <w:rPr>
          <w:rStyle w:val="VerbatimChar"/>
        </w:rPr>
        <w:t>.523, 1.495, 1.194, 1.1...</w:t>
      </w:r>
      <w:r>
        <w:br/>
      </w:r>
      <w:r>
        <w:rPr>
          <w:rStyle w:val="VerbatimChar"/>
        </w:rPr>
        <w:t>## $ X19                     &lt;chr&gt; NA, NA, NA, NA, NA, NA, NA, NA, NA, NA...</w:t>
      </w:r>
      <w:r>
        <w:br/>
      </w:r>
      <w:r>
        <w:rPr>
          <w:rStyle w:val="VerbatimChar"/>
        </w:rPr>
        <w:t>## $ X20                     &lt;chr&gt; NA, NA, NA, NA, NA, NA, NA, NA, NA, NA...</w:t>
      </w:r>
      <w:r>
        <w:br/>
      </w:r>
      <w:r>
        <w:rPr>
          <w:rStyle w:val="VerbatimChar"/>
        </w:rPr>
        <w:t>## $ X21                     &lt;chr&gt; NA, NA, NA, NA, NA, NA, NA, NA, NA, NA..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$ X22                     &lt;chr&gt; NA, NA, NA, NA, NA, NA, NA, NA, NA, NA...</w:t>
      </w:r>
      <w:r>
        <w:br/>
      </w:r>
      <w:r>
        <w:rPr>
          <w:rStyle w:val="VerbatimChar"/>
        </w:rPr>
        <w:t>## $ X23                     &lt;chr&gt; NA, NA, NA, NA, NA, NA, NA, NA, NA, NA...</w:t>
      </w:r>
      <w:r>
        <w:br/>
      </w:r>
      <w:r>
        <w:rPr>
          <w:rStyle w:val="VerbatimChar"/>
        </w:rPr>
        <w:t>## $ X24                     &lt;chr&gt; NA, NA, NA, NA, NA, NA, NA, NA, NA, NA...</w:t>
      </w:r>
      <w:r>
        <w:br/>
      </w:r>
      <w:r>
        <w:rPr>
          <w:rStyle w:val="VerbatimChar"/>
        </w:rPr>
        <w:t xml:space="preserve">## $ X25               </w:t>
      </w:r>
      <w:r>
        <w:rPr>
          <w:rStyle w:val="VerbatimChar"/>
        </w:rPr>
        <w:t xml:space="preserve">      &lt;chr&gt; NA, NA, NA, NA, NA, NA, NA, NA, NA, NA...</w:t>
      </w:r>
      <w:r>
        <w:br/>
      </w:r>
      <w:r>
        <w:rPr>
          <w:rStyle w:val="VerbatimChar"/>
        </w:rPr>
        <w:t>## $ X26                     &lt;chr&gt; NA, NA, NA, NA, NA, NA, NA, NA, NA, NA...</w:t>
      </w:r>
      <w:r>
        <w:br/>
      </w:r>
      <w:r>
        <w:rPr>
          <w:rStyle w:val="VerbatimChar"/>
        </w:rPr>
        <w:t>## $ X27                     &lt;chr&gt; NA, NA, NA, NA, NA, NA, NA, NA, NA, NA...</w:t>
      </w:r>
      <w:r>
        <w:br/>
      </w:r>
      <w:r>
        <w:rPr>
          <w:rStyle w:val="VerbatimChar"/>
        </w:rPr>
        <w:t>## $ X28                     &lt;chr&gt; NA, NA, NA, N</w:t>
      </w:r>
      <w:r>
        <w:rPr>
          <w:rStyle w:val="VerbatimChar"/>
        </w:rPr>
        <w:t>A, NA, NA, NA, NA, NA, NA...</w:t>
      </w:r>
      <w:r>
        <w:br/>
      </w:r>
      <w:r>
        <w:rPr>
          <w:rStyle w:val="VerbatimChar"/>
        </w:rPr>
        <w:t>## $ X29                     &lt;chr&gt; NA, NA, NA, NA, NA, NA, NA, NA, NA, NA...</w:t>
      </w:r>
      <w:r>
        <w:br/>
      </w:r>
      <w:r>
        <w:rPr>
          <w:rStyle w:val="VerbatimChar"/>
        </w:rPr>
        <w:t>## $ X30                     &lt;chr&gt; NA, NA, NA, NA, NA, NA, NA, NA, NA, NA...</w:t>
      </w:r>
      <w:r>
        <w:br/>
      </w:r>
      <w:r>
        <w:rPr>
          <w:rStyle w:val="VerbatimChar"/>
        </w:rPr>
        <w:t>## $ X31                     &lt;chr&gt; NA, NA, NA, NA, NA, NA, NA, NA, NA, NA</w:t>
      </w:r>
      <w:r>
        <w:rPr>
          <w:rStyle w:val="VerbatimChar"/>
        </w:rPr>
        <w:t>...</w:t>
      </w:r>
    </w:p>
    <w:p w:rsidR="00026743" w:rsidRDefault="008D461E">
      <w:pPr>
        <w:pStyle w:val="Heading1"/>
      </w:pPr>
      <w:bookmarkStart w:id="27" w:name="make-my-data-tidy."/>
      <w:bookmarkEnd w:id="27"/>
      <w:r>
        <w:t>Make my data tidy.</w:t>
      </w:r>
    </w:p>
    <w:p w:rsidR="00026743" w:rsidRDefault="008D461E">
      <w:pPr>
        <w:pStyle w:val="FirstParagraph"/>
      </w:pPr>
      <w:r>
        <w:t>I have a number of problem with my data that needs to be fixed:</w:t>
      </w:r>
    </w:p>
    <w:p w:rsidR="00026743" w:rsidRDefault="008D461E">
      <w:pPr>
        <w:numPr>
          <w:ilvl w:val="0"/>
          <w:numId w:val="6"/>
        </w:numPr>
      </w:pPr>
      <w:r>
        <w:t xml:space="preserve">I have </w:t>
      </w:r>
      <w:del w:id="28" w:author="Ouzman, Jackie (Agriculture, Waite Campus)" w:date="2018-08-09T21:37:00Z">
        <w:r w:rsidDel="00A11055">
          <w:delText>coloumn</w:delText>
        </w:r>
      </w:del>
      <w:ins w:id="29" w:author="Ouzman, Jackie (Agriculture, Waite Campus)" w:date="2018-08-09T21:37:00Z">
        <w:r w:rsidR="00A11055">
          <w:t>column</w:t>
        </w:r>
      </w:ins>
      <w:r>
        <w:t xml:space="preserve"> that need to be removed that have NA</w:t>
      </w:r>
    </w:p>
    <w:p w:rsidR="00026743" w:rsidRDefault="008D461E">
      <w:pPr>
        <w:numPr>
          <w:ilvl w:val="0"/>
          <w:numId w:val="6"/>
        </w:numPr>
      </w:pPr>
      <w:r>
        <w:t xml:space="preserve">I have </w:t>
      </w:r>
      <w:del w:id="30" w:author="Ouzman, Jackie (Agriculture, Waite Campus)" w:date="2018-08-09T21:37:00Z">
        <w:r w:rsidDel="00A11055">
          <w:delText>coloumn</w:delText>
        </w:r>
      </w:del>
      <w:ins w:id="31" w:author="Ouzman, Jackie (Agriculture, Waite Campus)" w:date="2018-08-09T21:37:00Z">
        <w:r w:rsidR="00A11055">
          <w:t>column</w:t>
        </w:r>
      </w:ins>
      <w:r>
        <w:t xml:space="preserve"> headings with white spaces</w:t>
      </w:r>
    </w:p>
    <w:p w:rsidR="00026743" w:rsidRDefault="008D461E">
      <w:pPr>
        <w:numPr>
          <w:ilvl w:val="0"/>
          <w:numId w:val="6"/>
        </w:numPr>
      </w:pPr>
      <w:r>
        <w:t xml:space="preserve">I don’t have a </w:t>
      </w:r>
      <w:del w:id="32" w:author="Ouzman, Jackie (Agriculture, Waite Campus)" w:date="2018-08-09T21:37:00Z">
        <w:r w:rsidDel="00A11055">
          <w:delText>unquie</w:delText>
        </w:r>
      </w:del>
      <w:ins w:id="33" w:author="Ouzman, Jackie (Agriculture, Waite Campus)" w:date="2018-08-09T21:37:00Z">
        <w:r w:rsidR="00A11055">
          <w:t>unique</w:t>
        </w:r>
      </w:ins>
      <w:r>
        <w:t xml:space="preserve"> ID </w:t>
      </w:r>
      <w:del w:id="34" w:author="Ouzman, Jackie (Agriculture, Waite Campus)" w:date="2018-08-09T21:37:00Z">
        <w:r w:rsidDel="00A11055">
          <w:delText>coloumn</w:delText>
        </w:r>
      </w:del>
      <w:ins w:id="35" w:author="Ouzman, Jackie (Agriculture, Waite Campus)" w:date="2018-08-09T21:37:00Z">
        <w:r w:rsidR="00A11055">
          <w:t>column</w:t>
        </w:r>
      </w:ins>
    </w:p>
    <w:p w:rsidR="00026743" w:rsidRDefault="008D461E">
      <w:pPr>
        <w:numPr>
          <w:ilvl w:val="0"/>
          <w:numId w:val="6"/>
        </w:numPr>
      </w:pPr>
      <w:r>
        <w:t xml:space="preserve">My date </w:t>
      </w:r>
      <w:del w:id="36" w:author="Ouzman, Jackie (Agriculture, Waite Campus)" w:date="2018-08-09T21:37:00Z">
        <w:r w:rsidDel="00A11055">
          <w:delText>coloumn</w:delText>
        </w:r>
      </w:del>
      <w:ins w:id="37" w:author="Ouzman, Jackie (Agriculture, Waite Campus)" w:date="2018-08-09T21:37:00Z">
        <w:r w:rsidR="00A11055">
          <w:t>column</w:t>
        </w:r>
      </w:ins>
      <w:r>
        <w:t xml:space="preserve"> is not represented at a date rather a string. I should consider splitting this </w:t>
      </w:r>
      <w:del w:id="38" w:author="Ouzman, Jackie (Agriculture, Waite Campus)" w:date="2018-08-09T21:37:00Z">
        <w:r w:rsidDel="00A11055">
          <w:delText>coloumn</w:delText>
        </w:r>
      </w:del>
      <w:ins w:id="39" w:author="Ouzman, Jackie (Agriculture, Waite Campus)" w:date="2018-08-09T21:37:00Z">
        <w:r w:rsidR="00A11055">
          <w:t>column</w:t>
        </w:r>
      </w:ins>
      <w:r>
        <w:t xml:space="preserve"> out to day, month, year</w:t>
      </w:r>
    </w:p>
    <w:p w:rsidR="00026743" w:rsidRDefault="008D461E">
      <w:pPr>
        <w:pStyle w:val="FirstParagraph"/>
      </w:pPr>
      <w:r>
        <w:t>Consider creating a new data coloumn that has year as factor.</w:t>
      </w:r>
    </w:p>
    <w:p w:rsidR="00026743" w:rsidRDefault="008D461E">
      <w:pPr>
        <w:pStyle w:val="Heading2"/>
      </w:pPr>
      <w:bookmarkStart w:id="40" w:name="select-data-i-want-to-use-remove-the-dat"/>
      <w:bookmarkEnd w:id="40"/>
      <w:r>
        <w:t>1.Select data I want to use / remove the data I don’t want.</w:t>
      </w:r>
    </w:p>
    <w:p w:rsidR="00026743" w:rsidRDefault="008D461E">
      <w:pPr>
        <w:pStyle w:val="SourceCode"/>
      </w:pPr>
      <w:r>
        <w:rPr>
          <w:rStyle w:val="NormalTok"/>
        </w:rPr>
        <w:t>mat_tid</w:t>
      </w:r>
      <w:r>
        <w:rPr>
          <w:rStyle w:val="NormalTok"/>
        </w:rPr>
        <w:t>y1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(maturity_data,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(mat_tidy1)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18</w:t>
      </w:r>
      <w:r>
        <w:br/>
      </w:r>
      <w:r>
        <w:rPr>
          <w:rStyle w:val="VerbatimChar"/>
        </w:rPr>
        <w:t>## $ Year                    &lt;int&gt; 2015, 2015, 2015, 2015, 2015, 2015, 20...</w:t>
      </w:r>
      <w:r>
        <w:br/>
      </w:r>
      <w:r>
        <w:rPr>
          <w:rStyle w:val="VerbatimChar"/>
        </w:rPr>
        <w:t>## $ `sampling event`        &lt;int&gt; 1, 1, 1, 1, 1, 1, 1, 1, 1, 1, 1, 1, 1,...</w:t>
      </w:r>
      <w:r>
        <w:br/>
      </w:r>
      <w:r>
        <w:rPr>
          <w:rStyle w:val="VerbatimChar"/>
        </w:rPr>
        <w:t>## $ `Sam</w:t>
      </w:r>
      <w:r>
        <w:rPr>
          <w:rStyle w:val="VerbatimChar"/>
        </w:rPr>
        <w:t>pling date`         &lt;chr&gt; "14/01/2015", "14/01/2015", "14/01/201...</w:t>
      </w:r>
      <w:r>
        <w:br/>
      </w:r>
      <w:r>
        <w:rPr>
          <w:rStyle w:val="VerbatimChar"/>
        </w:rPr>
        <w:t>## $ GFV                     &lt;int&gt; 2414, 2414, 2414, 2414, 2414, 2414, 24...</w:t>
      </w:r>
      <w:r>
        <w:br/>
      </w:r>
      <w:r>
        <w:rPr>
          <w:rStyle w:val="VerbatimChar"/>
        </w:rPr>
        <w:t>## $ Sample                  &lt;int&gt; 1, 2, 3, 4, 5, 6, 7, 8, 9, 10, 11, 12,...</w:t>
      </w:r>
      <w:r>
        <w:br/>
      </w:r>
      <w:r>
        <w:rPr>
          <w:rStyle w:val="VerbatimChar"/>
        </w:rPr>
        <w:t>## $ `GPS sampling  pt ID`   &lt;int&gt;</w:t>
      </w:r>
      <w:r>
        <w:rPr>
          <w:rStyle w:val="VerbatimChar"/>
        </w:rPr>
        <w:t xml:space="preserve"> 101, 102, 103, 104, 105, 106, 107, 108...</w:t>
      </w:r>
      <w:r>
        <w:br/>
      </w:r>
      <w:r>
        <w:rPr>
          <w:rStyle w:val="VerbatimChar"/>
        </w:rPr>
        <w:t>## $ POINT_X                 &lt;dbl&gt; 286331.7, 286382.4, 286425.7, 286473.1...</w:t>
      </w:r>
      <w:r>
        <w:br/>
      </w:r>
      <w:r>
        <w:rPr>
          <w:rStyle w:val="VerbatimChar"/>
        </w:rPr>
        <w:t>## $ POINT_Y                 &lt;dbl&gt; 6236797, 6236810, 6236821, 6236833, 62...</w:t>
      </w:r>
      <w:r>
        <w:br/>
      </w:r>
      <w:r>
        <w:rPr>
          <w:rStyle w:val="VerbatimChar"/>
        </w:rPr>
        <w:t>## $ pH                      &lt;dbl&gt;</w:t>
      </w:r>
      <w:r>
        <w:rPr>
          <w:rStyle w:val="VerbatimChar"/>
        </w:rPr>
        <w:t xml:space="preserve"> 2.724, 2.685, 2.789, 2.801, 2.695, 2.7...</w:t>
      </w:r>
      <w:r>
        <w:br/>
      </w:r>
      <w:r>
        <w:rPr>
          <w:rStyle w:val="VerbatimChar"/>
        </w:rPr>
        <w:lastRenderedPageBreak/>
        <w:t>## $ TA                      &lt;dbl&gt; 16.579, 16.699, 15.729, 15.304, 22.389...</w:t>
      </w:r>
      <w:r>
        <w:br/>
      </w:r>
      <w:r>
        <w:rPr>
          <w:rStyle w:val="VerbatimChar"/>
        </w:rPr>
        <w:t>## $ brix                    &lt;dbl&gt; 12.1, 12.1, 12.4, 12.4, 10.7, 11.9, 12...</w:t>
      </w:r>
      <w:r>
        <w:br/>
      </w:r>
      <w:r>
        <w:rPr>
          <w:rStyle w:val="VerbatimChar"/>
        </w:rPr>
        <w:t xml:space="preserve">## $ `bunch wt`              &lt;dbl&gt; 121.55, 158.68, 148.42, </w:t>
      </w:r>
      <w:r>
        <w:rPr>
          <w:rStyle w:val="VerbatimChar"/>
        </w:rPr>
        <w:t>143.55, 100.64...</w:t>
      </w:r>
      <w:r>
        <w:br/>
      </w:r>
      <w:r>
        <w:rPr>
          <w:rStyle w:val="VerbatimChar"/>
        </w:rPr>
        <w:t>## $ `Mean berry wt`         &lt;dbl&gt; 1.153, 1.139, 1.268, 1.392, 1.023, 0.9...</w:t>
      </w:r>
      <w:r>
        <w:br/>
      </w:r>
      <w:r>
        <w:rPr>
          <w:rStyle w:val="VerbatimChar"/>
        </w:rPr>
        <w:t>## $ `berries/bunch`         &lt;int&gt; 105, 139, 117, 103, 98, 99, 107, 106, ...</w:t>
      </w:r>
      <w:r>
        <w:br/>
      </w:r>
      <w:r>
        <w:rPr>
          <w:rStyle w:val="VerbatimChar"/>
        </w:rPr>
        <w:t>## $ `Colour per berry Wt`   &lt;dbl&gt; 0.187, 0.204, 0.249, 0.218, 0.109, 0.1...</w:t>
      </w:r>
      <w:r>
        <w:br/>
      </w:r>
      <w:r>
        <w:rPr>
          <w:rStyle w:val="VerbatimChar"/>
        </w:rPr>
        <w:t>## $ `P</w:t>
      </w:r>
      <w:r>
        <w:rPr>
          <w:rStyle w:val="VerbatimChar"/>
        </w:rPr>
        <w:t>henolic per berry Wt` &lt;dbl&gt; 1.156, 1.221, 1.142, 1.111, 1.126, 1.1...</w:t>
      </w:r>
      <w:r>
        <w:br/>
      </w:r>
      <w:r>
        <w:rPr>
          <w:rStyle w:val="VerbatimChar"/>
        </w:rPr>
        <w:t>## $ `Colour per berry`      &lt;dbl&gt; 0.214, 0.243, 0.332, 0.293, 0.116, 0.1...</w:t>
      </w:r>
      <w:r>
        <w:br/>
      </w:r>
      <w:r>
        <w:rPr>
          <w:rStyle w:val="VerbatimChar"/>
        </w:rPr>
        <w:t>## $ `Phenolic per berry`    &lt;dbl&gt; 1.324, 1.456, 1.523, 1.495, 1.194, 1.1...</w:t>
      </w:r>
    </w:p>
    <w:p w:rsidR="00026743" w:rsidRDefault="008D461E">
      <w:pPr>
        <w:pStyle w:val="FirstParagraph"/>
      </w:pPr>
      <w:r>
        <w:t>Note I played around with a numb</w:t>
      </w:r>
      <w:r>
        <w:t>er of other option. I was not convinced it worked It looked like this worked when you run head but when you run str you get the orginal list.</w:t>
      </w:r>
    </w:p>
    <w:p w:rsidR="00026743" w:rsidRDefault="008D461E">
      <w:pPr>
        <w:pStyle w:val="SourceCode"/>
      </w:pPr>
      <w:r>
        <w:rPr>
          <w:rStyle w:val="CommentTok"/>
        </w:rPr>
        <w:t>#test1_1 &lt;- select(maturity, -starts_with("X"))</w:t>
      </w:r>
      <w:r>
        <w:br/>
      </w:r>
      <w:r>
        <w:rPr>
          <w:rStyle w:val="CommentTok"/>
        </w:rPr>
        <w:t>#head(test1_1)</w:t>
      </w:r>
    </w:p>
    <w:p w:rsidR="00026743" w:rsidRDefault="008D461E">
      <w:pPr>
        <w:pStyle w:val="Heading1"/>
      </w:pPr>
      <w:bookmarkStart w:id="41" w:name="remove-the-white-spaces-in-heading-names"/>
      <w:bookmarkEnd w:id="41"/>
      <w:r>
        <w:t>2.Remove the white spaces in heading names.</w:t>
      </w:r>
    </w:p>
    <w:p w:rsidR="00026743" w:rsidRDefault="008D461E">
      <w:pPr>
        <w:pStyle w:val="FirstParagraph"/>
      </w:pPr>
      <w:r>
        <w:t>This ca</w:t>
      </w:r>
      <w:r>
        <w:t>n be done one at a time using this function.</w:t>
      </w:r>
    </w:p>
    <w:p w:rsidR="00026743" w:rsidRDefault="008D461E">
      <w:pPr>
        <w:pStyle w:val="BodyText"/>
      </w:pPr>
      <w:r>
        <w:t>names(maturity_data_clean)[names(maturity_data_clean) == ‘sampling event’] &lt;- ‘sampling_event’</w:t>
      </w:r>
    </w:p>
    <w:p w:rsidR="00026743" w:rsidRDefault="008D461E">
      <w:pPr>
        <w:pStyle w:val="BodyText"/>
      </w:pPr>
      <w:r>
        <w:t>But much better way is to use this function.</w:t>
      </w:r>
    </w:p>
    <w:p w:rsidR="00026743" w:rsidRDefault="008D461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(mat_tidy1) &lt;-</w:t>
      </w:r>
      <w:r>
        <w:rPr>
          <w:rStyle w:val="KeywordTok"/>
        </w:rPr>
        <w:t>str_replace_all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(mat_tidy1),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, </w:t>
      </w:r>
      <w:r>
        <w:rPr>
          <w:rStyle w:val="StringTok"/>
        </w:rPr>
        <w:t>"/"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(mat_tidy1)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18</w:t>
      </w:r>
      <w:r>
        <w:br/>
      </w:r>
      <w:r>
        <w:rPr>
          <w:rStyle w:val="VerbatimChar"/>
        </w:rPr>
        <w:t>## $ Year                  &lt;int&gt; 2015, 2015, 2015, 2015, 2015, 2015, 2015...</w:t>
      </w:r>
      <w:r>
        <w:br/>
      </w:r>
      <w:r>
        <w:rPr>
          <w:rStyle w:val="VerbatimChar"/>
        </w:rPr>
        <w:t>## $ sampling_event        &lt;int&gt; 1, 1, 1, 1, 1, 1, 1, 1, 1, 1, 1, 1, 1, 1...</w:t>
      </w:r>
      <w:r>
        <w:br/>
      </w:r>
      <w:r>
        <w:rPr>
          <w:rStyle w:val="VerbatimChar"/>
        </w:rPr>
        <w:t>## $ Sampling_date         &lt;chr&gt; "14/</w:t>
      </w:r>
      <w:r>
        <w:rPr>
          <w:rStyle w:val="VerbatimChar"/>
        </w:rPr>
        <w:t>01/2015", "14/01/2015", "14/01/2015"...</w:t>
      </w:r>
      <w:r>
        <w:br/>
      </w:r>
      <w:r>
        <w:rPr>
          <w:rStyle w:val="VerbatimChar"/>
        </w:rPr>
        <w:t>## $ GFV                   &lt;int&gt; 2414, 2414, 2414, 2414, 2414, 2414, 2414...</w:t>
      </w:r>
      <w:r>
        <w:br/>
      </w:r>
      <w:r>
        <w:rPr>
          <w:rStyle w:val="VerbatimChar"/>
        </w:rPr>
        <w:t>## $ Sample                &lt;int&gt; 1, 2, 3, 4, 5, 6, 7, 8, 9, 10, 11, 12, 1...</w:t>
      </w:r>
      <w:r>
        <w:br/>
      </w:r>
      <w:r>
        <w:rPr>
          <w:rStyle w:val="VerbatimChar"/>
        </w:rPr>
        <w:t>## $ GPS_sampling__pt_ID   &lt;int&gt; 101, 102, 103, 104, 105, 106,</w:t>
      </w:r>
      <w:r>
        <w:rPr>
          <w:rStyle w:val="VerbatimChar"/>
        </w:rPr>
        <w:t xml:space="preserve"> 107, 108, ...</w:t>
      </w:r>
      <w:r>
        <w:br/>
      </w:r>
      <w:r>
        <w:rPr>
          <w:rStyle w:val="VerbatimChar"/>
        </w:rPr>
        <w:t>## $ POINT_X               &lt;dbl&gt; 286331.7, 286382.4, 286425.7, 286473.1, ...</w:t>
      </w:r>
      <w:r>
        <w:br/>
      </w:r>
      <w:r>
        <w:rPr>
          <w:rStyle w:val="VerbatimChar"/>
        </w:rPr>
        <w:t>## $ POINT_Y               &lt;dbl&gt; 6236797, 6236810, 6236821, 6236833, 6236...</w:t>
      </w:r>
      <w:r>
        <w:br/>
      </w:r>
      <w:r>
        <w:rPr>
          <w:rStyle w:val="VerbatimChar"/>
        </w:rPr>
        <w:t>## $ pH                    &lt;dbl&gt; 2.724, 2.685, 2.789, 2.801, 2.695, 2.744...</w:t>
      </w:r>
      <w:r>
        <w:br/>
      </w:r>
      <w:r>
        <w:rPr>
          <w:rStyle w:val="VerbatimChar"/>
        </w:rPr>
        <w:t xml:space="preserve">## $ TA   </w:t>
      </w:r>
      <w:r>
        <w:rPr>
          <w:rStyle w:val="VerbatimChar"/>
        </w:rPr>
        <w:t xml:space="preserve">                 &lt;dbl&gt; 16.579, 16.699, 15.729, 15.304, 22.389, ...</w:t>
      </w:r>
      <w:r>
        <w:br/>
      </w:r>
      <w:r>
        <w:rPr>
          <w:rStyle w:val="VerbatimChar"/>
        </w:rPr>
        <w:t>## $ brix                  &lt;dbl&gt; 12.1, 12.1, 12.4, 12.4, 10.7, 11.9, 12.0...</w:t>
      </w:r>
      <w:r>
        <w:br/>
      </w:r>
      <w:r>
        <w:rPr>
          <w:rStyle w:val="VerbatimChar"/>
        </w:rPr>
        <w:t>## $ bunch_wt              &lt;dbl&gt; 121.55, 158.68, 148.42, 143.55, 100.64, ...</w:t>
      </w:r>
      <w:r>
        <w:br/>
      </w:r>
      <w:r>
        <w:rPr>
          <w:rStyle w:val="VerbatimChar"/>
        </w:rPr>
        <w:t>## $ Mean_berry_wt         &lt;dbl&gt; 1.</w:t>
      </w:r>
      <w:r>
        <w:rPr>
          <w:rStyle w:val="VerbatimChar"/>
        </w:rPr>
        <w:t>153, 1.139, 1.268, 1.392, 1.023, 0.976...</w:t>
      </w:r>
      <w:r>
        <w:br/>
      </w:r>
      <w:r>
        <w:rPr>
          <w:rStyle w:val="VerbatimChar"/>
        </w:rPr>
        <w:t>## $ berries_bunch         &lt;int&gt; 105, 139, 117, 103, 98, 99, 107, 106, 13...</w:t>
      </w:r>
      <w:r>
        <w:br/>
      </w:r>
      <w:r>
        <w:rPr>
          <w:rStyle w:val="VerbatimChar"/>
        </w:rPr>
        <w:t>## $ Colour_per_berry_Wt   &lt;dbl&gt; 0.187, 0.204, 0.249, 0.218, 0.109, 0.134...</w:t>
      </w:r>
      <w:r>
        <w:br/>
      </w:r>
      <w:r>
        <w:rPr>
          <w:rStyle w:val="VerbatimChar"/>
        </w:rPr>
        <w:t>## $ Phenolic_per_berry_Wt &lt;dbl&gt; 1.156, 1.221, 1.142, 1.111,</w:t>
      </w:r>
      <w:r>
        <w:rPr>
          <w:rStyle w:val="VerbatimChar"/>
        </w:rPr>
        <w:t xml:space="preserve"> 1.126, 1.153...</w:t>
      </w:r>
      <w:r>
        <w:br/>
      </w:r>
      <w:r>
        <w:rPr>
          <w:rStyle w:val="VerbatimChar"/>
        </w:rPr>
        <w:t>## $ Colour_per_berry      &lt;dbl&gt; 0.214, 0.243, 0.332, 0.293, 0.116, 0.131...</w:t>
      </w:r>
      <w:r>
        <w:br/>
      </w:r>
      <w:r>
        <w:rPr>
          <w:rStyle w:val="VerbatimChar"/>
        </w:rPr>
        <w:t>## $ Phenolic_per_berry    &lt;dbl&gt; 1.324, 1.456, 1.523, 1.495, 1.194, 1.131...</w:t>
      </w:r>
    </w:p>
    <w:p w:rsidR="00026743" w:rsidRDefault="008D461E">
      <w:pPr>
        <w:pStyle w:val="FirstParagraph"/>
      </w:pPr>
      <w:r>
        <w:rPr>
          <w:b/>
        </w:rPr>
        <w:lastRenderedPageBreak/>
        <w:t>Help I would like to make a new df with the new headings but I cant get this to work for me</w:t>
      </w:r>
    </w:p>
    <w:p w:rsidR="00026743" w:rsidRDefault="008D461E">
      <w:pPr>
        <w:pStyle w:val="Heading1"/>
      </w:pPr>
      <w:bookmarkStart w:id="42" w:name="create-a-unquie-id."/>
      <w:bookmarkEnd w:id="42"/>
      <w:r>
        <w:t>3.Create a unquie ID.</w:t>
      </w:r>
    </w:p>
    <w:p w:rsidR="00026743" w:rsidRDefault="008D461E">
      <w:pPr>
        <w:pStyle w:val="FirstParagraph"/>
      </w:pPr>
      <w:r>
        <w:rPr>
          <w:b/>
        </w:rPr>
        <w:t>3a create a new data coloum for year as float</w:t>
      </w:r>
    </w:p>
    <w:p w:rsidR="00026743" w:rsidRDefault="008D461E">
      <w:pPr>
        <w:pStyle w:val="SourceCode"/>
      </w:pPr>
      <w:r>
        <w:rPr>
          <w:rStyle w:val="NormalTok"/>
        </w:rPr>
        <w:t>mat_tidy1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Year_a =</w:t>
      </w:r>
      <w:r>
        <w:rPr>
          <w:rStyle w:val="NormalTok"/>
        </w:rPr>
        <w:t xml:space="preserve"> Year)</w:t>
      </w:r>
      <w:r>
        <w:br/>
      </w:r>
      <w:r>
        <w:br/>
      </w:r>
      <w:r>
        <w:rPr>
          <w:rStyle w:val="NormalTok"/>
        </w:rPr>
        <w:t>mat_tidy1</w:t>
      </w:r>
      <w:r>
        <w:rPr>
          <w:rStyle w:val="OperatorTok"/>
        </w:rPr>
        <w:t>$</w:t>
      </w:r>
      <w:r>
        <w:rPr>
          <w:rStyle w:val="NormalTok"/>
        </w:rPr>
        <w:t>Year_a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(mat_tidy1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NormalTok"/>
        </w:rPr>
        <w:t>_a)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(mat_tidy1)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19</w:t>
      </w:r>
      <w:r>
        <w:br/>
      </w:r>
      <w:r>
        <w:rPr>
          <w:rStyle w:val="VerbatimChar"/>
        </w:rPr>
        <w:t>## $ Year                  &lt;int&gt; 2015, 2015, 2015, 2015, 2015, 2015, 2015...</w:t>
      </w:r>
      <w:r>
        <w:br/>
      </w:r>
      <w:r>
        <w:rPr>
          <w:rStyle w:val="VerbatimChar"/>
        </w:rPr>
        <w:t>## $ sampling_event        &lt;int&gt; 1, 1, 1, 1, 1, 1, 1, 1, 1, 1, 1, 1, 1, 1...</w:t>
      </w:r>
      <w:r>
        <w:br/>
      </w:r>
      <w:r>
        <w:rPr>
          <w:rStyle w:val="VerbatimChar"/>
        </w:rPr>
        <w:t>## $ Sampling_date         &lt;chr&gt; "14/01/2</w:t>
      </w:r>
      <w:r>
        <w:rPr>
          <w:rStyle w:val="VerbatimChar"/>
        </w:rPr>
        <w:t>015", "14/01/2015", "14/01/2015"...</w:t>
      </w:r>
      <w:r>
        <w:br/>
      </w:r>
      <w:r>
        <w:rPr>
          <w:rStyle w:val="VerbatimChar"/>
        </w:rPr>
        <w:t>## $ GFV                   &lt;int&gt; 2414, 2414, 2414, 2414, 2414, 2414, 2414...</w:t>
      </w:r>
      <w:r>
        <w:br/>
      </w:r>
      <w:r>
        <w:rPr>
          <w:rStyle w:val="VerbatimChar"/>
        </w:rPr>
        <w:t>## $ Sample                &lt;int&gt; 1, 2, 3, 4, 5, 6, 7, 8, 9, 10, 11, 12, 1...</w:t>
      </w:r>
      <w:r>
        <w:br/>
      </w:r>
      <w:r>
        <w:rPr>
          <w:rStyle w:val="VerbatimChar"/>
        </w:rPr>
        <w:t>## $ GPS_sampling__pt_ID   &lt;int&gt; 101, 102, 103, 104, 105, 106, 107</w:t>
      </w:r>
      <w:r>
        <w:rPr>
          <w:rStyle w:val="VerbatimChar"/>
        </w:rPr>
        <w:t>, 108, ...</w:t>
      </w:r>
      <w:r>
        <w:br/>
      </w:r>
      <w:r>
        <w:rPr>
          <w:rStyle w:val="VerbatimChar"/>
        </w:rPr>
        <w:t>## $ POINT_X               &lt;dbl&gt; 286331.7, 286382.4, 286425.7, 286473.1, ...</w:t>
      </w:r>
      <w:r>
        <w:br/>
      </w:r>
      <w:r>
        <w:rPr>
          <w:rStyle w:val="VerbatimChar"/>
        </w:rPr>
        <w:t>## $ POINT_Y               &lt;dbl&gt; 6236797, 6236810, 6236821, 6236833, 6236...</w:t>
      </w:r>
      <w:r>
        <w:br/>
      </w:r>
      <w:r>
        <w:rPr>
          <w:rStyle w:val="VerbatimChar"/>
        </w:rPr>
        <w:t>## $ pH                    &lt;dbl&gt; 2.724, 2.685, 2.789, 2.801, 2.695, 2.744...</w:t>
      </w:r>
      <w:r>
        <w:br/>
      </w:r>
      <w:r>
        <w:rPr>
          <w:rStyle w:val="VerbatimChar"/>
        </w:rPr>
        <w:t xml:space="preserve">## $ TA       </w:t>
      </w:r>
      <w:r>
        <w:rPr>
          <w:rStyle w:val="VerbatimChar"/>
        </w:rPr>
        <w:t xml:space="preserve">             &lt;dbl&gt; 16.579, 16.699, 15.729, 15.304, 22.389, ...</w:t>
      </w:r>
      <w:r>
        <w:br/>
      </w:r>
      <w:r>
        <w:rPr>
          <w:rStyle w:val="VerbatimChar"/>
        </w:rPr>
        <w:t>## $ brix                  &lt;dbl&gt; 12.1, 12.1, 12.4, 12.4, 10.7, 11.9, 12.0...</w:t>
      </w:r>
      <w:r>
        <w:br/>
      </w:r>
      <w:r>
        <w:rPr>
          <w:rStyle w:val="VerbatimChar"/>
        </w:rPr>
        <w:t>## $ bunch_wt              &lt;dbl&gt; 121.55, 158.68, 148.42, 143.55, 100.64, ...</w:t>
      </w:r>
      <w:r>
        <w:br/>
      </w:r>
      <w:r>
        <w:rPr>
          <w:rStyle w:val="VerbatimChar"/>
        </w:rPr>
        <w:t>## $ Mean_berry_wt         &lt;dbl&gt; 1.153,</w:t>
      </w:r>
      <w:r>
        <w:rPr>
          <w:rStyle w:val="VerbatimChar"/>
        </w:rPr>
        <w:t xml:space="preserve"> 1.139, 1.268, 1.392, 1.023, 0.976...</w:t>
      </w:r>
      <w:r>
        <w:br/>
      </w:r>
      <w:r>
        <w:rPr>
          <w:rStyle w:val="VerbatimChar"/>
        </w:rPr>
        <w:t>## $ berries_bunch         &lt;int&gt; 105, 139, 117, 103, 98, 99, 107, 106, 13...</w:t>
      </w:r>
      <w:r>
        <w:br/>
      </w:r>
      <w:r>
        <w:rPr>
          <w:rStyle w:val="VerbatimChar"/>
        </w:rPr>
        <w:t>## $ Colour_per_berry_Wt   &lt;dbl&gt; 0.187, 0.204, 0.249, 0.218, 0.109, 0.134...</w:t>
      </w:r>
      <w:r>
        <w:br/>
      </w:r>
      <w:r>
        <w:rPr>
          <w:rStyle w:val="VerbatimChar"/>
        </w:rPr>
        <w:t>## $ Phenolic_per_berry_Wt &lt;dbl&gt; 1.156, 1.221, 1.142, 1.111, 1.1</w:t>
      </w:r>
      <w:r>
        <w:rPr>
          <w:rStyle w:val="VerbatimChar"/>
        </w:rPr>
        <w:t>26, 1.153...</w:t>
      </w:r>
      <w:r>
        <w:br/>
      </w:r>
      <w:r>
        <w:rPr>
          <w:rStyle w:val="VerbatimChar"/>
        </w:rPr>
        <w:t>## $ Colour_per_berry      &lt;dbl&gt; 0.214, 0.243, 0.332, 0.293, 0.116, 0.131...</w:t>
      </w:r>
      <w:r>
        <w:br/>
      </w:r>
      <w:r>
        <w:rPr>
          <w:rStyle w:val="VerbatimChar"/>
        </w:rPr>
        <w:t>## $ Phenolic_per_berry    &lt;dbl&gt; 1.324, 1.456, 1.523, 1.495, 1.194, 1.131...</w:t>
      </w:r>
      <w:r>
        <w:br/>
      </w:r>
      <w:r>
        <w:rPr>
          <w:rStyle w:val="VerbatimChar"/>
        </w:rPr>
        <w:t>## $ Year_a                &lt;fct&gt; 2015, 2015, 2015, 2015, 2015, 2015, 2015...</w:t>
      </w:r>
    </w:p>
    <w:p w:rsidR="00026743" w:rsidRDefault="008D461E">
      <w:pPr>
        <w:pStyle w:val="FirstParagraph"/>
      </w:pPr>
      <w:r>
        <w:t xml:space="preserve">**3b create </w:t>
      </w:r>
      <w:r>
        <w:t>a new data coloum that combines Year and GPS_sampling__pt_ID**</w:t>
      </w:r>
    </w:p>
    <w:p w:rsidR="00026743" w:rsidRDefault="008D461E">
      <w:pPr>
        <w:pStyle w:val="SourceCode"/>
      </w:pPr>
      <w:r>
        <w:rPr>
          <w:rStyle w:val="NormalTok"/>
        </w:rPr>
        <w:t>mat_tidy3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>(ID, Year, GPS_sampling__pt_ID)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(mat_tidy3)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18</w:t>
      </w:r>
      <w:r>
        <w:br/>
      </w:r>
      <w:r>
        <w:rPr>
          <w:rStyle w:val="VerbatimChar"/>
        </w:rPr>
        <w:t xml:space="preserve">## $ ID                    &lt;chr&gt; "2015_101", "2015_102", "2015_103", </w:t>
      </w:r>
      <w:r>
        <w:rPr>
          <w:rStyle w:val="VerbatimChar"/>
        </w:rPr>
        <w:t>"201...</w:t>
      </w:r>
      <w:r>
        <w:br/>
      </w:r>
      <w:r>
        <w:rPr>
          <w:rStyle w:val="VerbatimChar"/>
        </w:rPr>
        <w:t>## $ sampling_event        &lt;int&gt; 1, 1, 1, 1, 1, 1, 1, 1, 1, 1, 1, 1, 1, 1...</w:t>
      </w:r>
      <w:r>
        <w:br/>
      </w:r>
      <w:r>
        <w:rPr>
          <w:rStyle w:val="VerbatimChar"/>
        </w:rPr>
        <w:t>## $ Sampling_date         &lt;chr&gt; "14/01/2015", "14/01/2015", "14/01/2015"...</w:t>
      </w:r>
      <w:r>
        <w:br/>
      </w:r>
      <w:r>
        <w:rPr>
          <w:rStyle w:val="VerbatimChar"/>
        </w:rPr>
        <w:t>## $ GFV                   &lt;int&gt; 2414, 2414, 2414, 2414, 2414, 2414, 2414...</w:t>
      </w:r>
      <w:r>
        <w:br/>
      </w:r>
      <w:r>
        <w:rPr>
          <w:rStyle w:val="VerbatimChar"/>
        </w:rPr>
        <w:t>## $ Sample                &lt;int&gt; 1, 2, 3, 4, 5, 6, 7, 8, 9, 10, 11, 12, 1...</w:t>
      </w:r>
      <w:r>
        <w:br/>
      </w:r>
      <w:r>
        <w:rPr>
          <w:rStyle w:val="VerbatimChar"/>
        </w:rPr>
        <w:lastRenderedPageBreak/>
        <w:t>## $ POINT_X               &lt;dbl&gt; 286331.7, 286382.4, 286425.7, 286473.1, ...</w:t>
      </w:r>
      <w:r>
        <w:br/>
      </w:r>
      <w:r>
        <w:rPr>
          <w:rStyle w:val="VerbatimChar"/>
        </w:rPr>
        <w:t>## $ POINT_Y               &lt;dbl&gt; 6236797, 6236810, 6236821, 6236833, 6236...</w:t>
      </w:r>
      <w:r>
        <w:br/>
      </w:r>
      <w:r>
        <w:rPr>
          <w:rStyle w:val="VerbatimChar"/>
        </w:rPr>
        <w:t xml:space="preserve">## $ pH                  </w:t>
      </w:r>
      <w:r>
        <w:rPr>
          <w:rStyle w:val="VerbatimChar"/>
        </w:rPr>
        <w:t xml:space="preserve">  &lt;dbl&gt; 2.724, 2.685, 2.789, 2.801, 2.695, 2.744...</w:t>
      </w:r>
      <w:r>
        <w:br/>
      </w:r>
      <w:r>
        <w:rPr>
          <w:rStyle w:val="VerbatimChar"/>
        </w:rPr>
        <w:t>## $ TA                    &lt;dbl&gt; 16.579, 16.699, 15.729, 15.304, 22.389, ...</w:t>
      </w:r>
      <w:r>
        <w:br/>
      </w:r>
      <w:r>
        <w:rPr>
          <w:rStyle w:val="VerbatimChar"/>
        </w:rPr>
        <w:t>## $ brix                  &lt;dbl&gt; 12.1, 12.1, 12.4, 12.4, 10.7, 11.9, 12.0...</w:t>
      </w:r>
      <w:r>
        <w:br/>
      </w:r>
      <w:r>
        <w:rPr>
          <w:rStyle w:val="VerbatimChar"/>
        </w:rPr>
        <w:t>## $ bunch_wt              &lt;dbl&gt; 121.55, 158.68, 1</w:t>
      </w:r>
      <w:r>
        <w:rPr>
          <w:rStyle w:val="VerbatimChar"/>
        </w:rPr>
        <w:t>48.42, 143.55, 100.64, ...</w:t>
      </w:r>
      <w:r>
        <w:br/>
      </w:r>
      <w:r>
        <w:rPr>
          <w:rStyle w:val="VerbatimChar"/>
        </w:rPr>
        <w:t>## $ Mean_berry_wt         &lt;dbl&gt; 1.153, 1.139, 1.268, 1.392, 1.023, 0.976...</w:t>
      </w:r>
      <w:r>
        <w:br/>
      </w:r>
      <w:r>
        <w:rPr>
          <w:rStyle w:val="VerbatimChar"/>
        </w:rPr>
        <w:t>## $ berries_bunch         &lt;int&gt; 105, 139, 117, 103, 98, 99, 107, 106, 13...</w:t>
      </w:r>
      <w:r>
        <w:br/>
      </w:r>
      <w:r>
        <w:rPr>
          <w:rStyle w:val="VerbatimChar"/>
        </w:rPr>
        <w:t>## $ Colour_per_berry_Wt   &lt;dbl&gt; 0.187, 0.204, 0.249, 0.218, 0.109, 0.134..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$ Phenolic_per_berry_Wt &lt;dbl&gt; 1.156, 1.221, 1.142, 1.111, 1.126, 1.153...</w:t>
      </w:r>
      <w:r>
        <w:br/>
      </w:r>
      <w:r>
        <w:rPr>
          <w:rStyle w:val="VerbatimChar"/>
        </w:rPr>
        <w:t>## $ Colour_per_berry      &lt;dbl&gt; 0.214, 0.243, 0.332, 0.293, 0.116, 0.131...</w:t>
      </w:r>
      <w:r>
        <w:br/>
      </w:r>
      <w:r>
        <w:rPr>
          <w:rStyle w:val="VerbatimChar"/>
        </w:rPr>
        <w:t>## $ Phenolic_per_berry    &lt;dbl&gt; 1.324, 1.456, 1.523, 1.495, 1.194, 1.131...</w:t>
      </w:r>
      <w:r>
        <w:br/>
      </w:r>
      <w:r>
        <w:rPr>
          <w:rStyle w:val="VerbatimChar"/>
        </w:rPr>
        <w:t xml:space="preserve">## $ Year_a            </w:t>
      </w:r>
      <w:r>
        <w:rPr>
          <w:rStyle w:val="VerbatimChar"/>
        </w:rPr>
        <w:t xml:space="preserve">    &lt;fct&gt; 2015, 2015, 2015, 2015, 2015, 2015, 2015...</w:t>
      </w:r>
    </w:p>
    <w:p w:rsidR="00026743" w:rsidRDefault="008D461E">
      <w:pPr>
        <w:pStyle w:val="Heading1"/>
      </w:pPr>
      <w:bookmarkStart w:id="43" w:name="my-date-coloumn-is-not-represented-at-a-"/>
      <w:bookmarkEnd w:id="43"/>
      <w:r>
        <w:t xml:space="preserve">4. My date </w:t>
      </w:r>
      <w:del w:id="44" w:author="Ouzman, Jackie (Agriculture, Waite Campus)" w:date="2018-08-09T21:37:00Z">
        <w:r w:rsidDel="00A11055">
          <w:delText>coloumn</w:delText>
        </w:r>
      </w:del>
      <w:ins w:id="45" w:author="Ouzman, Jackie (Agriculture, Waite Campus)" w:date="2018-08-09T21:37:00Z">
        <w:r w:rsidR="00A11055">
          <w:t>column</w:t>
        </w:r>
      </w:ins>
      <w:r>
        <w:t xml:space="preserve"> is not represented at a date rather a string.</w:t>
      </w:r>
    </w:p>
    <w:p w:rsidR="00026743" w:rsidRDefault="008D461E">
      <w:pPr>
        <w:pStyle w:val="FirstParagraph"/>
      </w:pPr>
      <w:r>
        <w:t xml:space="preserve">I should consider splitting this </w:t>
      </w:r>
      <w:del w:id="46" w:author="Ouzman, Jackie (Agriculture, Waite Campus)" w:date="2018-08-09T21:37:00Z">
        <w:r w:rsidDel="00A11055">
          <w:delText>coloumn</w:delText>
        </w:r>
      </w:del>
      <w:ins w:id="47" w:author="Ouzman, Jackie (Agriculture, Waite Campus)" w:date="2018-08-09T21:37:00Z">
        <w:r w:rsidR="00A11055">
          <w:t>column</w:t>
        </w:r>
      </w:ins>
      <w:r>
        <w:t xml:space="preserve"> out to day, month, year.</w:t>
      </w:r>
    </w:p>
    <w:p w:rsidR="00026743" w:rsidRDefault="008D461E">
      <w:pPr>
        <w:pStyle w:val="SourceCode"/>
      </w:pPr>
      <w:r>
        <w:rPr>
          <w:rStyle w:val="NormalTok"/>
        </w:rPr>
        <w:t>mat_tidy4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(Sampling_date,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mat_tidy4</w:t>
      </w:r>
    </w:p>
    <w:p w:rsidR="00026743" w:rsidRDefault="008D461E">
      <w:pPr>
        <w:pStyle w:val="SourceCode"/>
      </w:pPr>
      <w:r>
        <w:rPr>
          <w:rStyle w:val="VerbatimChar"/>
        </w:rPr>
        <w:t>## # A tibble: 450 x 20</w:t>
      </w:r>
      <w:r>
        <w:br/>
      </w:r>
      <w:r>
        <w:rPr>
          <w:rStyle w:val="VerbatimChar"/>
        </w:rPr>
        <w:t>##    ID    sampling_event Day   Month Year    GFV Sample POINT_X POINT_Y</w:t>
      </w:r>
      <w:r>
        <w:br/>
      </w:r>
      <w:r>
        <w:rPr>
          <w:rStyle w:val="VerbatimChar"/>
        </w:rPr>
        <w:t>##    &lt;chr&gt;          &lt;int&gt; &lt;chr&gt; &lt;chr&gt; &lt;chr&gt; &lt;int&gt;  &lt;int&gt;   &lt;dbl&gt;   &lt;dbl&gt;</w:t>
      </w:r>
      <w:r>
        <w:br/>
      </w:r>
      <w:r>
        <w:rPr>
          <w:rStyle w:val="VerbatimChar"/>
        </w:rPr>
        <w:t xml:space="preserve">##  1 2015~              1 14    01    2015   2414    </w:t>
      </w:r>
      <w:r>
        <w:rPr>
          <w:rStyle w:val="VerbatimChar"/>
        </w:rPr>
        <w:t xml:space="preserve">  1 286332.  6.24e6</w:t>
      </w:r>
      <w:r>
        <w:br/>
      </w:r>
      <w:r>
        <w:rPr>
          <w:rStyle w:val="VerbatimChar"/>
        </w:rPr>
        <w:t>##  2 2015~              1 14    01    2015   2414      2 286382.  6.24e6</w:t>
      </w:r>
      <w:r>
        <w:br/>
      </w:r>
      <w:r>
        <w:rPr>
          <w:rStyle w:val="VerbatimChar"/>
        </w:rPr>
        <w:t>##  3 2015~              1 14    01    2015   2414      3 286426.  6.24e6</w:t>
      </w:r>
      <w:r>
        <w:br/>
      </w:r>
      <w:r>
        <w:rPr>
          <w:rStyle w:val="VerbatimChar"/>
        </w:rPr>
        <w:t>##  4 2015~              1 14    01    2015   2414      4 286473.  6.24e6</w:t>
      </w:r>
      <w:r>
        <w:br/>
      </w:r>
      <w:r>
        <w:rPr>
          <w:rStyle w:val="VerbatimChar"/>
        </w:rPr>
        <w:t xml:space="preserve">##  5 2015~   </w:t>
      </w:r>
      <w:r>
        <w:rPr>
          <w:rStyle w:val="VerbatimChar"/>
        </w:rPr>
        <w:t xml:space="preserve">           1 14    01    2015   2414      5 286583.  6.24e6</w:t>
      </w:r>
      <w:r>
        <w:br/>
      </w:r>
      <w:r>
        <w:rPr>
          <w:rStyle w:val="VerbatimChar"/>
        </w:rPr>
        <w:t>##  6 2015~              1 14    01    2015   2414      6 286631.  6.24e6</w:t>
      </w:r>
      <w:r>
        <w:br/>
      </w:r>
      <w:r>
        <w:rPr>
          <w:rStyle w:val="VerbatimChar"/>
        </w:rPr>
        <w:t>##  7 2015~              1 14    01    2015   2414      7 286667.  6.24e6</w:t>
      </w:r>
      <w:r>
        <w:br/>
      </w:r>
      <w:r>
        <w:rPr>
          <w:rStyle w:val="VerbatimChar"/>
        </w:rPr>
        <w:t>##  8 2015~              1 14    01    2015   24</w:t>
      </w:r>
      <w:r>
        <w:rPr>
          <w:rStyle w:val="VerbatimChar"/>
        </w:rPr>
        <w:t>14      8 286729.  6.24e6</w:t>
      </w:r>
      <w:r>
        <w:br/>
      </w:r>
      <w:r>
        <w:rPr>
          <w:rStyle w:val="VerbatimChar"/>
        </w:rPr>
        <w:t>##  9 2015~              1 14    01    2015   2414      9 286759.  6.24e6</w:t>
      </w:r>
      <w:r>
        <w:br/>
      </w:r>
      <w:r>
        <w:rPr>
          <w:rStyle w:val="VerbatimChar"/>
        </w:rPr>
        <w:t>## 10 2015~              1 14    01    2015   2414     10 286779.  6.24e6</w:t>
      </w:r>
      <w:r>
        <w:br/>
      </w:r>
      <w:r>
        <w:rPr>
          <w:rStyle w:val="VerbatimChar"/>
        </w:rPr>
        <w:t>## # ... with 440 more rows, and 11 more variables: pH &lt;dbl&gt;, TA &lt;dbl&gt;,</w:t>
      </w:r>
      <w:r>
        <w:br/>
      </w:r>
      <w:r>
        <w:rPr>
          <w:rStyle w:val="VerbatimChar"/>
        </w:rPr>
        <w:t>## #   bri</w:t>
      </w:r>
      <w:r>
        <w:rPr>
          <w:rStyle w:val="VerbatimChar"/>
        </w:rPr>
        <w:t>x &lt;dbl&gt;, bunch_wt &lt;dbl&gt;, Mean_berry_wt &lt;dbl&gt;, berries_bunch &lt;int&gt;,</w:t>
      </w:r>
      <w:r>
        <w:br/>
      </w:r>
      <w:r>
        <w:rPr>
          <w:rStyle w:val="VerbatimChar"/>
        </w:rPr>
        <w:t>## #   Colour_per_berry_Wt &lt;dbl&gt;, Phenolic_per_berry_Wt &lt;dbl&gt;,</w:t>
      </w:r>
      <w:r>
        <w:br/>
      </w:r>
      <w:r>
        <w:rPr>
          <w:rStyle w:val="VerbatimChar"/>
        </w:rPr>
        <w:t>## #   Colour_per_berry &lt;dbl&gt;, Phenolic_per_berry &lt;dbl&gt;, Year_a &lt;fct&gt;</w:t>
      </w:r>
    </w:p>
    <w:p w:rsidR="00026743" w:rsidRDefault="008D461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(mat_tidy4)</w:t>
      </w:r>
    </w:p>
    <w:p w:rsidR="00026743" w:rsidRDefault="008D461E">
      <w:pPr>
        <w:pStyle w:val="SourceCode"/>
      </w:pPr>
      <w:r>
        <w:rPr>
          <w:rStyle w:val="VerbatimChar"/>
        </w:rPr>
        <w:t>## # A tibble: 6 x 20</w:t>
      </w:r>
      <w:r>
        <w:br/>
      </w:r>
      <w:r>
        <w:rPr>
          <w:rStyle w:val="VerbatimChar"/>
        </w:rPr>
        <w:t>##   ID    sampling_event Day   Month Year    GFV Sample POINT_X POINT_Y    pH</w:t>
      </w:r>
      <w:r>
        <w:br/>
      </w:r>
      <w:r>
        <w:rPr>
          <w:rStyle w:val="VerbatimChar"/>
        </w:rPr>
        <w:t>##   &lt;chr&gt;          &lt;int&gt; &lt;chr&gt; &lt;chr&gt; &lt;chr&gt; &lt;int&gt;  &lt;int&gt;   &lt;dbl&gt;   &lt;dbl&gt; &lt;dbl&gt;</w:t>
      </w:r>
      <w:r>
        <w:br/>
      </w:r>
      <w:r>
        <w:rPr>
          <w:rStyle w:val="VerbatimChar"/>
        </w:rPr>
        <w:t>## 1 2015~              1 14    01    2015   2414      1 286332.  6.24e6  2.72</w:t>
      </w:r>
      <w:r>
        <w:br/>
      </w:r>
      <w:r>
        <w:rPr>
          <w:rStyle w:val="VerbatimChar"/>
        </w:rPr>
        <w:t xml:space="preserve">## 2 2015~         </w:t>
      </w:r>
      <w:r>
        <w:rPr>
          <w:rStyle w:val="VerbatimChar"/>
        </w:rPr>
        <w:t xml:space="preserve">     1 14    01    2015   2414      2 286382.  6.24e6  </w:t>
      </w:r>
      <w:r>
        <w:rPr>
          <w:rStyle w:val="VerbatimChar"/>
        </w:rPr>
        <w:lastRenderedPageBreak/>
        <w:t>2.68</w:t>
      </w:r>
      <w:r>
        <w:br/>
      </w:r>
      <w:r>
        <w:rPr>
          <w:rStyle w:val="VerbatimChar"/>
        </w:rPr>
        <w:t>## 3 2015~              1 14    01    2015   2414      3 286426.  6.24e6  2.79</w:t>
      </w:r>
      <w:r>
        <w:br/>
      </w:r>
      <w:r>
        <w:rPr>
          <w:rStyle w:val="VerbatimChar"/>
        </w:rPr>
        <w:t>## 4 2015~              1 14    01    2015   2414      4 286473.  6.24e6  2.80</w:t>
      </w:r>
      <w:r>
        <w:br/>
      </w:r>
      <w:r>
        <w:rPr>
          <w:rStyle w:val="VerbatimChar"/>
        </w:rPr>
        <w:t xml:space="preserve">## 5 2015~              1 14    01    </w:t>
      </w:r>
      <w:r>
        <w:rPr>
          <w:rStyle w:val="VerbatimChar"/>
        </w:rPr>
        <w:t>2015   2414      5 286583.  6.24e6  2.70</w:t>
      </w:r>
      <w:r>
        <w:br/>
      </w:r>
      <w:r>
        <w:rPr>
          <w:rStyle w:val="VerbatimChar"/>
        </w:rPr>
        <w:t>## 6 2015~              1 14    01    2015   2414      6 286631.  6.24e6  2.74</w:t>
      </w:r>
      <w:r>
        <w:br/>
      </w:r>
      <w:r>
        <w:rPr>
          <w:rStyle w:val="VerbatimChar"/>
        </w:rPr>
        <w:t>## # ... with 10 more variables: TA &lt;dbl&gt;, brix &lt;dbl&gt;, bunch_wt &lt;dbl&gt;,</w:t>
      </w:r>
      <w:r>
        <w:br/>
      </w:r>
      <w:r>
        <w:rPr>
          <w:rStyle w:val="VerbatimChar"/>
        </w:rPr>
        <w:t>## #   Mean_berry_wt &lt;dbl&gt;, berries_bunch &lt;int&gt;, Colour_per_berry</w:t>
      </w:r>
      <w:r>
        <w:rPr>
          <w:rStyle w:val="VerbatimChar"/>
        </w:rPr>
        <w:t>_Wt &lt;dbl&gt;,</w:t>
      </w:r>
      <w:r>
        <w:br/>
      </w:r>
      <w:r>
        <w:rPr>
          <w:rStyle w:val="VerbatimChar"/>
        </w:rPr>
        <w:t>## #   Phenolic_per_berry_Wt &lt;dbl&gt;, Colour_per_berry &lt;dbl&gt;,</w:t>
      </w:r>
      <w:r>
        <w:br/>
      </w:r>
      <w:r>
        <w:rPr>
          <w:rStyle w:val="VerbatimChar"/>
        </w:rPr>
        <w:t>## #   Phenolic_per_berry &lt;dbl&gt;, Year_a &lt;fct&gt;</w:t>
      </w:r>
    </w:p>
    <w:p w:rsidR="00026743" w:rsidRDefault="008D461E">
      <w:pPr>
        <w:pStyle w:val="FirstParagraph"/>
      </w:pPr>
      <w:r>
        <w:t>These columns are char I want them to be intergers</w:t>
      </w:r>
    </w:p>
    <w:p w:rsidR="00026743" w:rsidRDefault="008D461E">
      <w:pPr>
        <w:pStyle w:val="SourceCode"/>
      </w:pPr>
      <w:r>
        <w:rPr>
          <w:rStyle w:val="NormalTok"/>
        </w:rPr>
        <w:t>mat_tidy4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(mat_tidy4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rPr>
          <w:rStyle w:val="NormalTok"/>
        </w:rPr>
        <w:t>mat_tidy4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(mat_tidy4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mat_tidy4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(mat_tidy4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(mat_tidy4)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20</w:t>
      </w:r>
      <w:r>
        <w:br/>
      </w:r>
      <w:r>
        <w:rPr>
          <w:rStyle w:val="VerbatimChar"/>
        </w:rPr>
        <w:t>## $ ID                    &lt;chr&gt; "2015_101", "2015_102", "2015_103", "201...</w:t>
      </w:r>
      <w:r>
        <w:br/>
      </w:r>
      <w:r>
        <w:rPr>
          <w:rStyle w:val="VerbatimChar"/>
        </w:rPr>
        <w:t>## $ sampling_event        &lt;int&gt; 1, 1, 1, 1, 1, 1, 1, 1, 1, 1, 1, 1, 1</w:t>
      </w:r>
      <w:r>
        <w:rPr>
          <w:rStyle w:val="VerbatimChar"/>
        </w:rPr>
        <w:t>, 1...</w:t>
      </w:r>
      <w:r>
        <w:br/>
      </w:r>
      <w:r>
        <w:rPr>
          <w:rStyle w:val="VerbatimChar"/>
        </w:rPr>
        <w:t>## $ Day                   &lt;int&gt; 14, 14, 14, 14, 14, 14, 14, 14, 14, 14, ...</w:t>
      </w:r>
      <w:r>
        <w:br/>
      </w:r>
      <w:r>
        <w:rPr>
          <w:rStyle w:val="VerbatimChar"/>
        </w:rPr>
        <w:t>## $ Month                 &lt;int&gt; 1, 1, 1, 1, 1, 1, 1, 1, 1, 1, 1, 1, 1, 1...</w:t>
      </w:r>
      <w:r>
        <w:br/>
      </w:r>
      <w:r>
        <w:rPr>
          <w:rStyle w:val="VerbatimChar"/>
        </w:rPr>
        <w:t>## $ Year                  &lt;int&gt; 2015, 2015, 2015, 2015, 2015, 2015, 2015...</w:t>
      </w:r>
      <w:r>
        <w:br/>
      </w:r>
      <w:r>
        <w:rPr>
          <w:rStyle w:val="VerbatimChar"/>
        </w:rPr>
        <w:t xml:space="preserve">## $ GFV          </w:t>
      </w:r>
      <w:r>
        <w:rPr>
          <w:rStyle w:val="VerbatimChar"/>
        </w:rPr>
        <w:t xml:space="preserve">         &lt;int&gt; 2414, 2414, 2414, 2414, 2414, 2414, 2414...</w:t>
      </w:r>
      <w:r>
        <w:br/>
      </w:r>
      <w:r>
        <w:rPr>
          <w:rStyle w:val="VerbatimChar"/>
        </w:rPr>
        <w:t>## $ Sample                &lt;int&gt; 1, 2, 3, 4, 5, 6, 7, 8, 9, 10, 11, 12, 1...</w:t>
      </w:r>
      <w:r>
        <w:br/>
      </w:r>
      <w:r>
        <w:rPr>
          <w:rStyle w:val="VerbatimChar"/>
        </w:rPr>
        <w:t>## $ POINT_X               &lt;dbl&gt; 286331.7, 286382.4, 286425.7, 286473.1, ...</w:t>
      </w:r>
      <w:r>
        <w:br/>
      </w:r>
      <w:r>
        <w:rPr>
          <w:rStyle w:val="VerbatimChar"/>
        </w:rPr>
        <w:t>## $ POINT_Y               &lt;dbl&gt; 6236797, 6</w:t>
      </w:r>
      <w:r>
        <w:rPr>
          <w:rStyle w:val="VerbatimChar"/>
        </w:rPr>
        <w:t>236810, 6236821, 6236833, 6236...</w:t>
      </w:r>
      <w:r>
        <w:br/>
      </w:r>
      <w:r>
        <w:rPr>
          <w:rStyle w:val="VerbatimChar"/>
        </w:rPr>
        <w:t>## $ pH                    &lt;dbl&gt; 2.724, 2.685, 2.789, 2.801, 2.695, 2.744...</w:t>
      </w:r>
      <w:r>
        <w:br/>
      </w:r>
      <w:r>
        <w:rPr>
          <w:rStyle w:val="VerbatimChar"/>
        </w:rPr>
        <w:t>## $ TA                    &lt;dbl&gt; 16.579, 16.699, 15.729, 15.304, 22.389, ...</w:t>
      </w:r>
      <w:r>
        <w:br/>
      </w:r>
      <w:r>
        <w:rPr>
          <w:rStyle w:val="VerbatimChar"/>
        </w:rPr>
        <w:t>## $ brix                  &lt;dbl&gt; 12.1, 12.1, 12.4, 12.4, 10.7, 11.9,</w:t>
      </w:r>
      <w:r>
        <w:rPr>
          <w:rStyle w:val="VerbatimChar"/>
        </w:rPr>
        <w:t xml:space="preserve"> 12.0...</w:t>
      </w:r>
      <w:r>
        <w:br/>
      </w:r>
      <w:r>
        <w:rPr>
          <w:rStyle w:val="VerbatimChar"/>
        </w:rPr>
        <w:t>## $ bunch_wt              &lt;dbl&gt; 121.55, 158.68, 148.42, 143.55, 100.64, ...</w:t>
      </w:r>
      <w:r>
        <w:br/>
      </w:r>
      <w:r>
        <w:rPr>
          <w:rStyle w:val="VerbatimChar"/>
        </w:rPr>
        <w:t>## $ Mean_berry_wt         &lt;dbl&gt; 1.153, 1.139, 1.268, 1.392, 1.023, 0.976...</w:t>
      </w:r>
      <w:r>
        <w:br/>
      </w:r>
      <w:r>
        <w:rPr>
          <w:rStyle w:val="VerbatimChar"/>
        </w:rPr>
        <w:t>## $ berries_bunch         &lt;int&gt; 105, 139, 117, 103, 98, 99, 107, 106, 13...</w:t>
      </w:r>
      <w:r>
        <w:br/>
      </w:r>
      <w:r>
        <w:rPr>
          <w:rStyle w:val="VerbatimChar"/>
        </w:rPr>
        <w:t>## $ Colour_per_berry_Wt   &lt;dbl&gt; 0.187, 0.204, 0.249, 0.218, 0.109, 0.134...</w:t>
      </w:r>
      <w:r>
        <w:br/>
      </w:r>
      <w:r>
        <w:rPr>
          <w:rStyle w:val="VerbatimChar"/>
        </w:rPr>
        <w:t>## $ Phenolic_per_berry_Wt &lt;dbl&gt; 1.156, 1.221, 1.142, 1.111, 1.126, 1.153...</w:t>
      </w:r>
      <w:r>
        <w:br/>
      </w:r>
      <w:r>
        <w:rPr>
          <w:rStyle w:val="VerbatimChar"/>
        </w:rPr>
        <w:t>## $ Colour_per_berry      &lt;dbl&gt; 0.214, 0.243, 0.332, 0.293, 0.116, 0.131...</w:t>
      </w:r>
      <w:r>
        <w:br/>
      </w:r>
      <w:r>
        <w:rPr>
          <w:rStyle w:val="VerbatimChar"/>
        </w:rPr>
        <w:t xml:space="preserve">## $ Phenolic_per_berry  </w:t>
      </w:r>
      <w:r>
        <w:rPr>
          <w:rStyle w:val="VerbatimChar"/>
        </w:rPr>
        <w:t xml:space="preserve">  &lt;dbl&gt; 1.324, 1.456, 1.523, 1.495, 1.194, 1.131...</w:t>
      </w:r>
      <w:r>
        <w:br/>
      </w:r>
      <w:r>
        <w:rPr>
          <w:rStyle w:val="VerbatimChar"/>
        </w:rPr>
        <w:t>## $ Year_a                &lt;fct&gt; 2015, 2015, 2015, 2015, 2015, 2015, 2015...</w:t>
      </w:r>
    </w:p>
    <w:p w:rsidR="00026743" w:rsidRDefault="008D461E">
      <w:pPr>
        <w:pStyle w:val="Heading2"/>
      </w:pPr>
      <w:bookmarkStart w:id="48" w:name="plotting-data"/>
      <w:bookmarkEnd w:id="48"/>
      <w:r>
        <w:t>Plotting data</w:t>
      </w:r>
    </w:p>
    <w:p w:rsidR="00026743" w:rsidRDefault="008D461E">
      <w:pPr>
        <w:pStyle w:val="FirstParagraph"/>
      </w:pPr>
      <w:r>
        <w:t>Make an empty plot</w:t>
      </w:r>
    </w:p>
    <w:p w:rsidR="00026743" w:rsidRDefault="008D461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sampling_event, </w:t>
      </w:r>
      <w:r>
        <w:rPr>
          <w:rStyle w:val="DataTypeTok"/>
        </w:rPr>
        <w:t>y =</w:t>
      </w:r>
      <w:r>
        <w:rPr>
          <w:rStyle w:val="NormalTok"/>
        </w:rPr>
        <w:t xml:space="preserve"> brix))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make%20an%20empty%20plot%20before%20adding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Now fill my plot</w:t>
      </w:r>
    </w:p>
    <w:p w:rsidR="00026743" w:rsidRDefault="008D461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mat_t</w:t>
      </w:r>
      <w:r>
        <w:rPr>
          <w:rStyle w:val="NormalTok"/>
        </w:rPr>
        <w:t xml:space="preserve">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sampling_event, </w:t>
      </w:r>
      <w:r>
        <w:rPr>
          <w:rStyle w:val="DataTypeTok"/>
        </w:rPr>
        <w:t>y =</w:t>
      </w:r>
      <w:r>
        <w:rPr>
          <w:rStyle w:val="NormalTok"/>
        </w:rPr>
        <w:t xml:space="preserve"> brix,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fill%20plot%20with%20sampling%20event%20vs%20brix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Each year had a number of sampling events which </w:t>
      </w:r>
      <w:del w:id="49" w:author="Ouzman, Jackie (Agriculture, Waite Campus)" w:date="2018-08-09T21:37:00Z">
        <w:r w:rsidDel="00A11055">
          <w:delText>occured</w:delText>
        </w:r>
      </w:del>
      <w:ins w:id="50" w:author="Ouzman, Jackie (Agriculture, Waite Campus)" w:date="2018-08-09T21:37:00Z">
        <w:r w:rsidR="00A11055">
          <w:t>occurred</w:t>
        </w:r>
      </w:ins>
      <w:r>
        <w:t xml:space="preserve"> through the season. In 2015 we sampled 30 vine</w:t>
      </w:r>
      <w:r>
        <w:t xml:space="preserve">s on 7 </w:t>
      </w:r>
      <w:del w:id="51" w:author="Ouzman, Jackie (Agriculture, Waite Campus)" w:date="2018-08-09T21:37:00Z">
        <w:r w:rsidDel="00A11055">
          <w:delText>seperate</w:delText>
        </w:r>
      </w:del>
      <w:ins w:id="52" w:author="Ouzman, Jackie (Agriculture, Waite Campus)" w:date="2018-08-09T21:37:00Z">
        <w:r w:rsidR="00A11055">
          <w:t>separate</w:t>
        </w:r>
      </w:ins>
      <w:r>
        <w:t xml:space="preserve"> events In 2016 we sampled 30 vines on 8 </w:t>
      </w:r>
      <w:del w:id="53" w:author="Ouzman, Jackie (Agriculture, Waite Campus)" w:date="2018-08-09T21:37:00Z">
        <w:r w:rsidDel="00A11055">
          <w:delText>seperate</w:delText>
        </w:r>
      </w:del>
      <w:ins w:id="54" w:author="Ouzman, Jackie (Agriculture, Waite Campus)" w:date="2018-08-09T21:37:00Z">
        <w:r w:rsidR="00A11055">
          <w:t>separate</w:t>
        </w:r>
      </w:ins>
      <w:r>
        <w:t xml:space="preserve"> events Plotting by event makes the data points sit onto of each other. Plotting by date (on the x axis) will mean that there is a big gap between years. I have </w:t>
      </w:r>
      <w:del w:id="55" w:author="Ouzman, Jackie (Agriculture, Waite Campus)" w:date="2018-08-09T21:37:00Z">
        <w:r w:rsidDel="00A11055">
          <w:delText>calulated</w:delText>
        </w:r>
      </w:del>
      <w:ins w:id="56" w:author="Ouzman, Jackie (Agriculture, Waite Campus)" w:date="2018-08-09T21:37:00Z">
        <w:r w:rsidR="00A11055">
          <w:t>calculated</w:t>
        </w:r>
      </w:ins>
      <w:r>
        <w:t xml:space="preserve"> the growing degree da</w:t>
      </w:r>
      <w:r>
        <w:t>ys for each year, based on weather data, this could be a way of displaying the x axis.</w:t>
      </w:r>
    </w:p>
    <w:p w:rsidR="00026743" w:rsidRDefault="008D461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brix,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fill%20plot%20with%20GFV%20vs%20bri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BodyText"/>
      </w:pPr>
      <w:r>
        <w:t>Formatting…</w:t>
      </w:r>
    </w:p>
    <w:p w:rsidR="00026743" w:rsidRDefault="008D461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brix,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same%20as%20above%20with%20formattin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Try all the grape properties…</w:t>
      </w:r>
    </w:p>
    <w:p w:rsidR="00026743" w:rsidRDefault="008D461E">
      <w:pPr>
        <w:pStyle w:val="SourceCode"/>
      </w:pPr>
      <w:r>
        <w:rPr>
          <w:rStyle w:val="CommentTok"/>
        </w:rPr>
        <w:t>#X = GFV and Y = pH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pH,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</w:t>
      </w:r>
      <w:r>
        <w:rPr>
          <w:rStyle w:val="DataTypeTok"/>
        </w:rPr>
        <w:t>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#X = GFV and Y = TA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TA,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"TA"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#X = GFV and Y = bunch_wt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bunch_wt,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"Bunch weight"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#X = GFV and Y = Mean_berry_wt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Mean_berry_wt,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berry weight"</w:t>
      </w:r>
      <w:r>
        <w:rPr>
          <w:rStyle w:val="NormalTok"/>
        </w:rPr>
        <w:t>,</w:t>
      </w:r>
      <w:r>
        <w:rPr>
          <w:rStyle w:val="DataTypeTok"/>
        </w:rPr>
        <w:t>title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#X = GFV and Y = Colour_per_berry_Wt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"Colour per berry weight"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</w:t>
      </w:r>
      <w:r>
        <w:rPr>
          <w:rStyle w:val="DataTypeTok"/>
        </w:rPr>
        <w:t>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#X = GFV and Y = Phenolic_per_berry_Wt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GFV, </w:t>
      </w:r>
      <w:r>
        <w:rPr>
          <w:rStyle w:val="DataTypeTok"/>
        </w:rPr>
        <w:t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"Phenolic per berry weight"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all%20the%20grape%20properties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Heading1"/>
      </w:pPr>
      <w:bookmarkStart w:id="57" w:name="grape-properties-change-through-the-seas"/>
      <w:bookmarkEnd w:id="57"/>
      <w:r>
        <w:t>Grape properties change through the season.</w:t>
      </w:r>
    </w:p>
    <w:p w:rsidR="00026743" w:rsidRDefault="008D461E">
      <w:pPr>
        <w:pStyle w:val="FirstParagraph"/>
      </w:pPr>
      <w:r>
        <w:t>For grape properties such as brix, pH, TA and colour variation over the season seems to be stronger than variation of the 30 vines sampled.</w:t>
      </w:r>
    </w:p>
    <w:p w:rsidR="00026743" w:rsidRDefault="008D461E">
      <w:pPr>
        <w:pStyle w:val="BodyText"/>
      </w:pPr>
      <w:r>
        <w:t xml:space="preserve">For the other </w:t>
      </w:r>
      <w:del w:id="58" w:author="Ouzman, Jackie (Agriculture, Waite Campus)" w:date="2018-08-09T21:38:00Z">
        <w:r w:rsidDel="00A11055">
          <w:delText>properties</w:delText>
        </w:r>
      </w:del>
      <w:ins w:id="59" w:author="Ouzman, Jackie (Agriculture, Waite Campus)" w:date="2018-08-09T21:38:00Z">
        <w:r w:rsidR="00A11055">
          <w:t>properties,</w:t>
        </w:r>
      </w:ins>
      <w:r>
        <w:t xml:space="preserve"> the plots show a huge variation per sampling lo</w:t>
      </w:r>
      <w:r>
        <w:t>cation, which seems to dominate how the property changes over time.</w:t>
      </w:r>
    </w:p>
    <w:p w:rsidR="00026743" w:rsidRDefault="008D461E">
      <w:pPr>
        <w:pStyle w:val="BodyText"/>
      </w:pPr>
      <w:r>
        <w:t>Can I check this with the grape property Brix?</w:t>
      </w:r>
    </w:p>
    <w:p w:rsidR="00026743" w:rsidRDefault="008D461E">
      <w:pPr>
        <w:pStyle w:val="Heading2"/>
      </w:pPr>
      <w:bookmarkStart w:id="60" w:name="plot-brix-for-each-sample-point."/>
      <w:bookmarkEnd w:id="60"/>
      <w:r>
        <w:t>Plot brix for each sample point.</w:t>
      </w:r>
    </w:p>
    <w:p w:rsidR="00026743" w:rsidRDefault="008D461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mat_tidy4,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Sample, </w:t>
      </w:r>
      <w:r>
        <w:rPr>
          <w:rStyle w:val="DataTypeTok"/>
        </w:rPr>
        <w:t>y =</w:t>
      </w:r>
      <w:r>
        <w:rPr>
          <w:rStyle w:val="NormalTok"/>
        </w:rPr>
        <w:t xml:space="preserve"> brix, </w:t>
      </w:r>
      <w:r>
        <w:rPr>
          <w:rStyle w:val="DataTypeTok"/>
        </w:rPr>
        <w:t>colour =</w:t>
      </w:r>
      <w:r>
        <w:rPr>
          <w:rStyle w:val="NormalTok"/>
        </w:rPr>
        <w:t xml:space="preserve"> Year_a))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sampling_event)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 location"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(</w:t>
      </w:r>
      <w:r>
        <w:rPr>
          <w:rStyle w:val="StringTok"/>
        </w:rPr>
        <w:t>"maturity of grapes"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plot%20by%20sample%20locati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saying the early in the season differences between location and year is not as obvious as l</w:t>
      </w:r>
      <w:r>
        <w:t>ate in the year. This is quite a broad generalisation.</w:t>
      </w:r>
    </w:p>
    <w:p w:rsidR="00026743" w:rsidRDefault="008D461E">
      <w:pPr>
        <w:pStyle w:val="BodyText"/>
      </w:pPr>
      <w:r>
        <w:t>Need to overlay with something else? Should look at how these sample location were picked. Something to add to my data set!</w:t>
      </w:r>
    </w:p>
    <w:p w:rsidR="00026743" w:rsidRDefault="008D461E">
      <w:pPr>
        <w:pStyle w:val="BodyText"/>
      </w:pPr>
      <w:r>
        <w:t>Perhaps I can see more if I look at what is happening per year?</w:t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(Year_a </w:t>
      </w:r>
      <w:r>
        <w:rPr>
          <w:rStyle w:val="OperatorTok"/>
        </w:rPr>
        <w:t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brix))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BodyText"/>
      </w:pPr>
      <w:r>
        <w:t>2016</w:t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(Year_a </w:t>
      </w:r>
      <w:r>
        <w:rPr>
          <w:rStyle w:val="OperatorTok"/>
        </w:rPr>
        <w:t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brix))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BodyText"/>
      </w:pPr>
      <w:r>
        <w:t>What I really want to see is each pane with its own scale, its hard to remove the effect of time on these graphs.</w:t>
      </w:r>
    </w:p>
    <w:p w:rsidR="00026743" w:rsidRDefault="008D461E">
      <w:pPr>
        <w:pStyle w:val="BodyText"/>
      </w:pPr>
      <w:r>
        <w:t>Harvest sampling is pretty important.</w:t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(GFV </w:t>
      </w:r>
      <w:r>
        <w:rPr>
          <w:rStyle w:val="OperatorTok"/>
        </w:rPr>
        <w:t>==</w:t>
      </w:r>
      <w:r>
        <w:rPr>
          <w:rStyle w:val="StringTok"/>
        </w:rPr>
        <w:t xml:space="preserve"> "3277"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brix))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"Harvest 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at%20harvest%20by%20location%2020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(GFV </w:t>
      </w:r>
      <w:r>
        <w:rPr>
          <w:rStyle w:val="OperatorTok"/>
        </w:rPr>
        <w:t>==</w:t>
      </w:r>
      <w:r>
        <w:rPr>
          <w:rStyle w:val="StringTok"/>
        </w:rPr>
        <w:t xml:space="preserve"> "3499"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brix))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"Harvest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at%20harvest%20by%20location%2020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BodyText"/>
      </w:pPr>
      <w:r>
        <w:t>What about some other grape property that is more variable throug</w:t>
      </w:r>
      <w:r>
        <w:t>h time?</w:t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(Year_a </w:t>
      </w:r>
      <w:r>
        <w:rPr>
          <w:rStyle w:val="OperatorTok"/>
        </w:rPr>
        <w:t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bunch_wt))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"Bunch weight"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unch%20weight%20for%2020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```</w:t>
      </w:r>
    </w:p>
    <w:p w:rsidR="00026743" w:rsidRDefault="008D461E"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(Year_a </w:t>
      </w:r>
      <w:r>
        <w:rPr>
          <w:rStyle w:val="OperatorTok"/>
        </w:rPr>
        <w:t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POINT_X, </w:t>
      </w:r>
      <w:r>
        <w:rPr>
          <w:rStyle w:val="DataTypeTok"/>
        </w:rPr>
        <w:t>y =</w:t>
      </w:r>
      <w:r>
        <w:rPr>
          <w:rStyle w:val="NormalTok"/>
        </w:rPr>
        <w:t xml:space="preserve"> POINT_Y, </w:t>
      </w:r>
      <w:r>
        <w:rPr>
          <w:rStyle w:val="DataTypeTok"/>
        </w:rPr>
        <w:t>colour =</w:t>
      </w:r>
      <w:r>
        <w:rPr>
          <w:rStyle w:val="NormalTok"/>
        </w:rPr>
        <w:t xml:space="preserve"> bunch_wt))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Easting"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"Northing"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"Bunch weight"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unch%20weight%20for%2020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Heading1"/>
      </w:pPr>
      <w:bookmarkStart w:id="61" w:name="i-think-i-can-see-jesus"/>
      <w:bookmarkEnd w:id="61"/>
      <w:r>
        <w:t>I think I can see Jesus!</w:t>
      </w:r>
    </w:p>
    <w:p w:rsidR="00026743" w:rsidRDefault="008D461E">
      <w:pPr>
        <w:pStyle w:val="Heading2"/>
      </w:pPr>
      <w:bookmarkStart w:id="62" w:name="plotting-grape-variable-agaist-each-othe"/>
      <w:bookmarkEnd w:id="62"/>
      <w:r>
        <w:t xml:space="preserve">Plotting grape variable </w:t>
      </w:r>
      <w:del w:id="63" w:author="Ouzman, Jackie (Agriculture, Waite Campus)" w:date="2018-08-09T21:38:00Z">
        <w:r w:rsidDel="00A11055">
          <w:delText>agaist</w:delText>
        </w:r>
      </w:del>
      <w:ins w:id="64" w:author="Ouzman, Jackie (Agriculture, Waite Campus)" w:date="2018-08-09T21:38:00Z">
        <w:r w:rsidR="00A11055">
          <w:t>against</w:t>
        </w:r>
      </w:ins>
      <w:bookmarkStart w:id="65" w:name="_GoBack"/>
      <w:bookmarkEnd w:id="65"/>
      <w:r>
        <w:t xml:space="preserve"> each other.</w:t>
      </w:r>
    </w:p>
    <w:p w:rsidR="00026743" w:rsidRDefault="008D461E">
      <w:pPr>
        <w:pStyle w:val="SourceCode"/>
      </w:pPr>
      <w:r>
        <w:rPr>
          <w:rStyle w:val="CommentTok"/>
        </w:rPr>
        <w:t>#Brix vs pH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brix, </w:t>
      </w:r>
      <w:r>
        <w:rPr>
          <w:rStyle w:val="DataTypeTok"/>
        </w:rPr>
        <w:t>y =</w:t>
      </w:r>
      <w:r>
        <w:rPr>
          <w:rStyle w:val="NormalTok"/>
        </w:rPr>
        <w:t xml:space="preserve"> pH,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#Brix vs TA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brix, </w:t>
      </w:r>
      <w:r>
        <w:rPr>
          <w:rStyle w:val="DataTypeTok"/>
        </w:rPr>
        <w:t>y =</w:t>
      </w:r>
      <w:r>
        <w:rPr>
          <w:rStyle w:val="NormalTok"/>
        </w:rPr>
        <w:t xml:space="preserve"> TA,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</w:t>
      </w:r>
      <w:r>
        <w:rPr>
          <w:rStyle w:val="VerbatimChar"/>
        </w:rPr>
        <w:t>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(mat_tidy4)</w:t>
      </w:r>
    </w:p>
    <w:p w:rsidR="00026743" w:rsidRDefault="008D461E">
      <w:pPr>
        <w:pStyle w:val="SourceCode"/>
      </w:pPr>
      <w:r>
        <w:rPr>
          <w:rStyle w:val="VerbatimChar"/>
        </w:rPr>
        <w:t>## Observations: 450</w:t>
      </w:r>
      <w:r>
        <w:br/>
      </w:r>
      <w:r>
        <w:rPr>
          <w:rStyle w:val="VerbatimChar"/>
        </w:rPr>
        <w:t>## Variables: 20</w:t>
      </w:r>
      <w:r>
        <w:br/>
      </w:r>
      <w:r>
        <w:rPr>
          <w:rStyle w:val="VerbatimChar"/>
        </w:rPr>
        <w:t>## $ ID                    &lt;chr&gt; "2015_101", "2015_102", "2015_103", "201...</w:t>
      </w:r>
      <w:r>
        <w:br/>
      </w:r>
      <w:r>
        <w:rPr>
          <w:rStyle w:val="VerbatimChar"/>
        </w:rPr>
        <w:t>## $ sampling_event        &lt;int&gt; 1, 1, 1, 1, 1, 1, 1, 1, 1, 1, 1, 1, 1</w:t>
      </w:r>
      <w:r>
        <w:rPr>
          <w:rStyle w:val="VerbatimChar"/>
        </w:rPr>
        <w:t>, 1...</w:t>
      </w:r>
      <w:r>
        <w:br/>
      </w:r>
      <w:r>
        <w:rPr>
          <w:rStyle w:val="VerbatimChar"/>
        </w:rPr>
        <w:t>## $ Day                   &lt;int&gt; 14, 14, 14, 14, 14, 14, 14, 14, 14, 14, ...</w:t>
      </w:r>
      <w:r>
        <w:br/>
      </w:r>
      <w:r>
        <w:rPr>
          <w:rStyle w:val="VerbatimChar"/>
        </w:rPr>
        <w:t>## $ Month                 &lt;int&gt; 1, 1, 1, 1, 1, 1, 1, 1, 1, 1, 1, 1, 1, 1...</w:t>
      </w:r>
      <w:r>
        <w:br/>
      </w:r>
      <w:r>
        <w:rPr>
          <w:rStyle w:val="VerbatimChar"/>
        </w:rPr>
        <w:t>## $ Year                  &lt;int&gt; 2015, 2015, 2015, 2015, 2015, 2015, 2015...</w:t>
      </w:r>
      <w:r>
        <w:br/>
      </w:r>
      <w:r>
        <w:rPr>
          <w:rStyle w:val="VerbatimChar"/>
        </w:rPr>
        <w:t xml:space="preserve">## $ GFV          </w:t>
      </w:r>
      <w:r>
        <w:rPr>
          <w:rStyle w:val="VerbatimChar"/>
        </w:rPr>
        <w:t xml:space="preserve">         &lt;int&gt; 2414, 2414, 2414, 2414, 2414, 2414, 2414...</w:t>
      </w:r>
      <w:r>
        <w:br/>
      </w:r>
      <w:r>
        <w:rPr>
          <w:rStyle w:val="VerbatimChar"/>
        </w:rPr>
        <w:t>## $ Sample                &lt;int&gt; 1, 2, 3, 4, 5, 6, 7, 8, 9, 10, 11, 12, 1...</w:t>
      </w:r>
      <w:r>
        <w:br/>
      </w:r>
      <w:r>
        <w:rPr>
          <w:rStyle w:val="VerbatimChar"/>
        </w:rPr>
        <w:t>## $ POINT_X               &lt;dbl&gt; 286331.7, 286382.4, 286425.7, 286473.1, ...</w:t>
      </w:r>
      <w:r>
        <w:br/>
      </w:r>
      <w:r>
        <w:rPr>
          <w:rStyle w:val="VerbatimChar"/>
        </w:rPr>
        <w:t>## $ POINT_Y               &lt;dbl&gt; 6236797, 6</w:t>
      </w:r>
      <w:r>
        <w:rPr>
          <w:rStyle w:val="VerbatimChar"/>
        </w:rPr>
        <w:t>236810, 6236821, 6236833, 6236...</w:t>
      </w:r>
      <w:r>
        <w:br/>
      </w:r>
      <w:r>
        <w:rPr>
          <w:rStyle w:val="VerbatimChar"/>
        </w:rPr>
        <w:t>## $ pH                    &lt;dbl&gt; 2.724, 2.685, 2.789, 2.801, 2.695, 2.744...</w:t>
      </w:r>
      <w:r>
        <w:br/>
      </w:r>
      <w:r>
        <w:rPr>
          <w:rStyle w:val="VerbatimChar"/>
        </w:rPr>
        <w:t>## $ TA                    &lt;dbl&gt; 16.579, 16.699, 15.729, 15.304, 22.389, ...</w:t>
      </w:r>
      <w:r>
        <w:br/>
      </w:r>
      <w:r>
        <w:rPr>
          <w:rStyle w:val="VerbatimChar"/>
        </w:rPr>
        <w:t>## $ brix                  &lt;dbl&gt; 12.1, 12.1, 12.4, 12.4, 10.7, 11.9,</w:t>
      </w:r>
      <w:r>
        <w:rPr>
          <w:rStyle w:val="VerbatimChar"/>
        </w:rPr>
        <w:t xml:space="preserve"> 12.0...</w:t>
      </w:r>
      <w:r>
        <w:br/>
      </w:r>
      <w:r>
        <w:rPr>
          <w:rStyle w:val="VerbatimChar"/>
        </w:rPr>
        <w:t>## $ bunch_wt              &lt;dbl&gt; 121.55, 158.68, 148.42, 143.55, 100.64, ...</w:t>
      </w:r>
      <w:r>
        <w:br/>
      </w:r>
      <w:r>
        <w:rPr>
          <w:rStyle w:val="VerbatimChar"/>
        </w:rPr>
        <w:t>## $ Mean_berry_wt         &lt;dbl&gt; 1.153, 1.139, 1.268, 1.392, 1.023, 0.976...</w:t>
      </w:r>
      <w:r>
        <w:br/>
      </w:r>
      <w:r>
        <w:rPr>
          <w:rStyle w:val="VerbatimChar"/>
        </w:rPr>
        <w:t>## $ berries_bunch         &lt;int&gt; 105, 139, 117, 103, 98, 99, 107, 106, 13...</w:t>
      </w:r>
      <w:r>
        <w:br/>
      </w:r>
      <w:r>
        <w:rPr>
          <w:rStyle w:val="VerbatimChar"/>
        </w:rPr>
        <w:t>## $ Colour_per_</w:t>
      </w:r>
      <w:r>
        <w:rPr>
          <w:rStyle w:val="VerbatimChar"/>
        </w:rPr>
        <w:t>berry_Wt   &lt;dbl&gt; 0.187, 0.204, 0.249, 0.218, 0.109, 0.134...</w:t>
      </w:r>
      <w:r>
        <w:br/>
      </w:r>
      <w:r>
        <w:rPr>
          <w:rStyle w:val="VerbatimChar"/>
        </w:rPr>
        <w:t>## $ Phenolic_per_berry_Wt &lt;dbl&gt; 1.156, 1.221, 1.142, 1.111, 1.126, 1.153...</w:t>
      </w:r>
      <w:r>
        <w:br/>
      </w:r>
      <w:r>
        <w:rPr>
          <w:rStyle w:val="VerbatimChar"/>
        </w:rPr>
        <w:t>## $ Colour_per_berry      &lt;dbl&gt; 0.214, 0.243, 0.332, 0.293, 0.116, 0.131...</w:t>
      </w:r>
      <w:r>
        <w:br/>
      </w:r>
      <w:r>
        <w:rPr>
          <w:rStyle w:val="VerbatimChar"/>
        </w:rPr>
        <w:t>## $ Phenolic_per_berry    &lt;dbl&gt; 1.324, 1</w:t>
      </w:r>
      <w:r>
        <w:rPr>
          <w:rStyle w:val="VerbatimChar"/>
        </w:rPr>
        <w:t>.456, 1.523, 1.495, 1.194, 1.131...</w:t>
      </w:r>
      <w:r>
        <w:br/>
      </w:r>
      <w:r>
        <w:rPr>
          <w:rStyle w:val="VerbatimChar"/>
        </w:rPr>
        <w:t>## $ Year_a                &lt;fct&gt; 2015, 2015, 2015, 2015, 2015, 2015, 2015...</w:t>
      </w:r>
    </w:p>
    <w:p w:rsidR="00026743" w:rsidRDefault="008D461E">
      <w:pPr>
        <w:pStyle w:val="SourceCode"/>
      </w:pPr>
      <w:r>
        <w:rPr>
          <w:rStyle w:val="CommentTok"/>
        </w:rPr>
        <w:t>#Brix vs bunch_wt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brix, </w:t>
      </w:r>
      <w:r>
        <w:rPr>
          <w:rStyle w:val="DataTypeTok"/>
        </w:rPr>
        <w:t>y =</w:t>
      </w:r>
      <w:r>
        <w:rPr>
          <w:rStyle w:val="NormalTok"/>
        </w:rPr>
        <w:t xml:space="preserve"> bunch_wt,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"Bunch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</w:t>
      </w:r>
      <w:r>
        <w:rPr>
          <w:rStyle w:val="DataTypeTok"/>
        </w:rPr>
        <w:t>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#Brix vs Mean_berry_wt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brix, </w:t>
      </w:r>
      <w:r>
        <w:rPr>
          <w:rStyle w:val="DataTypeTok"/>
        </w:rPr>
        <w:t>y =</w:t>
      </w:r>
      <w:r>
        <w:rPr>
          <w:rStyle w:val="NormalTok"/>
        </w:rPr>
        <w:t xml:space="preserve"> Mean_berry_wt,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berry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</w:t>
      </w:r>
      <w:r>
        <w:rPr>
          <w:rStyle w:val="StringTok"/>
        </w:rPr>
        <w:t>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#Brix vs Colour_per_berry_Wt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brix, </w:t>
      </w:r>
      <w:r>
        <w:rPr>
          <w:rStyle w:val="DataTypeTok"/>
        </w:rPr>
        <w:t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</w:t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"Colour per berry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#Phenolic_per_berry_Wt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</w:t>
      </w:r>
      <w:r>
        <w:rPr>
          <w:rStyle w:val="NormalTok"/>
        </w:rPr>
        <w:t xml:space="preserve">rix, </w:t>
      </w:r>
      <w:r>
        <w:rPr>
          <w:rStyle w:val="DataTypeTok"/>
        </w:rPr>
        <w:t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"Phenolic per berry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Brix%20vs%20all%20most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BodyText"/>
      </w:pPr>
      <w:r>
        <w:t>Do pH and TA have relationship?</w:t>
      </w:r>
    </w:p>
    <w:p w:rsidR="00026743" w:rsidRDefault="008D461E">
      <w:pPr>
        <w:pStyle w:val="SourceCode"/>
      </w:pPr>
      <w:r>
        <w:rPr>
          <w:rStyle w:val="CommentTok"/>
        </w:rPr>
        <w:t>#pH vs TA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pH, </w:t>
      </w:r>
      <w:r>
        <w:rPr>
          <w:rStyle w:val="DataTypeTok"/>
        </w:rPr>
        <w:t>y =</w:t>
      </w:r>
      <w:r>
        <w:rPr>
          <w:rStyle w:val="NormalTok"/>
        </w:rPr>
        <w:t xml:space="preserve"> TA,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</w:t>
      </w:r>
      <w:r>
        <w:rPr>
          <w:rStyle w:val="KeywordTok"/>
        </w:rPr>
        <w:t>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#pH vs colour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pH, </w:t>
      </w:r>
      <w:r>
        <w:rPr>
          <w:rStyle w:val="DataTypeTok"/>
        </w:rPr>
        <w:t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"Colour per berry 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</w:t>
      </w:r>
      <w:r>
        <w:rPr>
          <w:rStyle w:val="KeywordTok"/>
        </w:rPr>
        <w:t>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3" w:rsidRDefault="008D461E">
      <w:pPr>
        <w:pStyle w:val="SourceCode"/>
      </w:pPr>
      <w:r>
        <w:rPr>
          <w:rStyle w:val="CommentTok"/>
        </w:rPr>
        <w:t>#phenolics vs colour</w:t>
      </w:r>
      <w:r>
        <w:br/>
      </w:r>
      <w:r>
        <w:rPr>
          <w:rStyle w:val="NormalTok"/>
        </w:rPr>
        <w:t xml:space="preserve">mat_tidy4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>colour =</w:t>
      </w:r>
      <w:r>
        <w:rPr>
          <w:rStyle w:val="NormalTok"/>
        </w:rPr>
        <w:t xml:space="preserve"> GFV, </w:t>
      </w:r>
      <w:r>
        <w:rPr>
          <w:rStyle w:val="DataTypeTok"/>
        </w:rPr>
        <w:t>shape =</w:t>
      </w:r>
      <w:r>
        <w:rPr>
          <w:rStyle w:val="NormalTok"/>
        </w:rPr>
        <w:t xml:space="preserve"> Year_a))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"Phenolic per berry 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"Colour per berry 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"Degree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 panel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:rsidR="00026743" w:rsidRDefault="008D461E">
      <w:pPr>
        <w:pStyle w:val="Fir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rite_up_v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7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61E" w:rsidRDefault="008D461E">
      <w:pPr>
        <w:spacing w:after="0"/>
      </w:pPr>
      <w:r>
        <w:separator/>
      </w:r>
    </w:p>
  </w:endnote>
  <w:endnote w:type="continuationSeparator" w:id="0">
    <w:p w:rsidR="008D461E" w:rsidRDefault="008D4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61E" w:rsidRDefault="008D461E">
      <w:r>
        <w:separator/>
      </w:r>
    </w:p>
  </w:footnote>
  <w:footnote w:type="continuationSeparator" w:id="0">
    <w:p w:rsidR="008D461E" w:rsidRDefault="008D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A6721D"/>
    <w:multiLevelType w:val="multilevel"/>
    <w:tmpl w:val="94DEAB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60B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A7DCD3"/>
    <w:multiLevelType w:val="multilevel"/>
    <w:tmpl w:val="5C14D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E13F7D"/>
    <w:multiLevelType w:val="multilevel"/>
    <w:tmpl w:val="66B825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uzman, Jackie (Agriculture, Waite Campus)">
    <w15:presenceInfo w15:providerId="AD" w15:userId="S-1-5-21-61289985-2027487937-1858953157-107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6743"/>
    <w:rsid w:val="004E29B3"/>
    <w:rsid w:val="00590D07"/>
    <w:rsid w:val="00784D58"/>
    <w:rsid w:val="008D461E"/>
    <w:rsid w:val="008D6863"/>
    <w:rsid w:val="00A110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2A2C4-300B-4D25-AAAC-7F69A3F9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5028</Words>
  <Characters>28666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Taylors maturity sampling data visulisation</vt:lpstr>
    </vt:vector>
  </TitlesOfParts>
  <Company>CSIRO</Company>
  <LinksUpToDate>false</LinksUpToDate>
  <CharactersWithSpaces>33627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Taylors maturity sampling data visulisation</dc:title>
  <dc:creator>Ouzman, Jackie (Agriculture, Waite Campus)</dc:creator>
  <cp:lastModifiedBy>Ouzman, Jackie (Agriculture, Waite Campus)</cp:lastModifiedBy>
  <cp:revision>2</cp:revision>
  <dcterms:created xsi:type="dcterms:W3CDTF">2018-08-09T12:09:00Z</dcterms:created>
  <dcterms:modified xsi:type="dcterms:W3CDTF">2018-08-09T12:09:00Z</dcterms:modified>
</cp:coreProperties>
</file>